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22" w:type="dxa"/>
        <w:jc w:val="center"/>
        <w:tblLayout w:type="fixed"/>
        <w:tblLook w:val="04A0"/>
      </w:tblPr>
      <w:tblGrid>
        <w:gridCol w:w="8522"/>
      </w:tblGrid>
      <w:tr w:rsidR="00B93D31">
        <w:trPr>
          <w:trHeight w:val="892"/>
          <w:jc w:val="center"/>
        </w:trPr>
        <w:tc>
          <w:tcPr>
            <w:tcW w:w="8522" w:type="dxa"/>
          </w:tcPr>
          <w:p w:rsidR="00B93D31" w:rsidRDefault="00B93D31">
            <w:pPr>
              <w:jc w:val="center"/>
              <w:rPr>
                <w:rFonts w:ascii="微软雅黑" w:eastAsia="微软雅黑" w:hAnsi="微软雅黑" w:cs="微软雅黑"/>
                <w:b/>
                <w:bCs/>
                <w:sz w:val="32"/>
                <w:szCs w:val="40"/>
              </w:rPr>
            </w:pPr>
          </w:p>
        </w:tc>
      </w:tr>
      <w:tr w:rsidR="00B93D31">
        <w:trPr>
          <w:trHeight w:val="1440"/>
          <w:jc w:val="center"/>
        </w:trPr>
        <w:tc>
          <w:tcPr>
            <w:tcW w:w="8522" w:type="dxa"/>
            <w:tcBorders>
              <w:bottom w:val="single" w:sz="4" w:space="0" w:color="4F81BD"/>
            </w:tcBorders>
            <w:vAlign w:val="center"/>
          </w:tcPr>
          <w:p w:rsidR="00B93D31" w:rsidRDefault="0024635C">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Pillow</w:t>
            </w:r>
            <w:r>
              <w:rPr>
                <w:rFonts w:ascii="微软雅黑" w:eastAsia="微软雅黑" w:hAnsi="微软雅黑" w:cs="微软雅黑" w:hint="eastAsia"/>
                <w:b/>
                <w:bCs/>
                <w:sz w:val="32"/>
                <w:szCs w:val="40"/>
              </w:rPr>
              <w:t xml:space="preserve"> Android SDK </w:t>
            </w:r>
            <w:r>
              <w:rPr>
                <w:rFonts w:ascii="微软雅黑" w:eastAsia="微软雅黑" w:hAnsi="微软雅黑" w:cs="微软雅黑" w:hint="eastAsia"/>
                <w:b/>
                <w:bCs/>
                <w:sz w:val="32"/>
                <w:szCs w:val="40"/>
              </w:rPr>
              <w:t>Description</w:t>
            </w:r>
          </w:p>
        </w:tc>
      </w:tr>
      <w:tr w:rsidR="00B93D31">
        <w:trPr>
          <w:trHeight w:val="720"/>
          <w:jc w:val="center"/>
        </w:trPr>
        <w:tc>
          <w:tcPr>
            <w:tcW w:w="8522" w:type="dxa"/>
            <w:tcBorders>
              <w:top w:val="single" w:sz="4" w:space="0" w:color="4F81BD"/>
            </w:tcBorders>
            <w:vAlign w:val="center"/>
          </w:tcPr>
          <w:p w:rsidR="00B93D31" w:rsidRDefault="0024635C">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V1.0</w:t>
            </w:r>
          </w:p>
        </w:tc>
      </w:tr>
      <w:tr w:rsidR="00B93D31">
        <w:trPr>
          <w:trHeight w:val="360"/>
          <w:jc w:val="center"/>
        </w:trPr>
        <w:tc>
          <w:tcPr>
            <w:tcW w:w="8522" w:type="dxa"/>
            <w:vAlign w:val="center"/>
          </w:tcPr>
          <w:p w:rsidR="00B93D31" w:rsidRDefault="00B93D31">
            <w:pPr>
              <w:jc w:val="center"/>
              <w:rPr>
                <w:rFonts w:ascii="微软雅黑" w:eastAsia="微软雅黑" w:hAnsi="微软雅黑" w:cs="微软雅黑"/>
                <w:b/>
                <w:bCs/>
                <w:sz w:val="32"/>
                <w:szCs w:val="40"/>
              </w:rPr>
            </w:pPr>
          </w:p>
        </w:tc>
      </w:tr>
      <w:tr w:rsidR="00B93D31">
        <w:trPr>
          <w:trHeight w:val="360"/>
          <w:jc w:val="center"/>
        </w:trPr>
        <w:tc>
          <w:tcPr>
            <w:tcW w:w="8522" w:type="dxa"/>
            <w:vAlign w:val="center"/>
          </w:tcPr>
          <w:p w:rsidR="00B93D31" w:rsidRDefault="0024635C">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 xml:space="preserve">Author: </w:t>
            </w:r>
            <w:r>
              <w:rPr>
                <w:rFonts w:ascii="微软雅黑" w:eastAsia="微软雅黑" w:hAnsi="微软雅黑" w:cs="微软雅黑" w:hint="eastAsia"/>
                <w:b/>
                <w:bCs/>
                <w:sz w:val="32"/>
                <w:szCs w:val="40"/>
              </w:rPr>
              <w:t>闭周健</w:t>
            </w:r>
          </w:p>
        </w:tc>
      </w:tr>
      <w:tr w:rsidR="00B93D31">
        <w:trPr>
          <w:trHeight w:val="360"/>
          <w:jc w:val="center"/>
        </w:trPr>
        <w:tc>
          <w:tcPr>
            <w:tcW w:w="8522" w:type="dxa"/>
            <w:vAlign w:val="center"/>
          </w:tcPr>
          <w:p w:rsidR="00B93D31" w:rsidRDefault="0024635C">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2017/07/10</w:t>
            </w:r>
          </w:p>
        </w:tc>
      </w:tr>
    </w:tbl>
    <w:p w:rsidR="00B93D31" w:rsidRDefault="00B93D31">
      <w:pPr>
        <w:jc w:val="center"/>
        <w:rPr>
          <w:rFonts w:ascii="微软雅黑" w:eastAsia="微软雅黑" w:hAnsi="微软雅黑" w:cs="微软雅黑"/>
          <w:b/>
          <w:bCs/>
          <w:sz w:val="32"/>
          <w:szCs w:val="40"/>
        </w:rPr>
      </w:pPr>
    </w:p>
    <w:p w:rsidR="00B93D31" w:rsidRDefault="0024635C">
      <w:pPr>
        <w:pStyle w:val="1"/>
        <w:jc w:val="center"/>
        <w:rPr>
          <w:rFonts w:ascii="微软雅黑" w:eastAsia="微软雅黑" w:hAnsi="微软雅黑" w:cs="微软雅黑" w:hint="default"/>
          <w:sz w:val="21"/>
          <w:szCs w:val="21"/>
        </w:rPr>
      </w:pPr>
      <w:bookmarkStart w:id="0" w:name="_Toc21759"/>
      <w:bookmarkStart w:id="1" w:name="_Toc21713"/>
      <w:r>
        <w:rPr>
          <w:rFonts w:ascii="微软雅黑" w:eastAsia="微软雅黑" w:hAnsi="微软雅黑" w:cs="微软雅黑"/>
          <w:sz w:val="21"/>
          <w:szCs w:val="21"/>
        </w:rPr>
        <w:t>Change log</w:t>
      </w:r>
      <w:bookmarkEnd w:id="0"/>
      <w:bookmarkEnd w:id="1"/>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tblPr>
      <w:tblGrid>
        <w:gridCol w:w="1463"/>
        <w:gridCol w:w="5970"/>
        <w:gridCol w:w="1071"/>
      </w:tblGrid>
      <w:tr w:rsidR="00B93D31">
        <w:tc>
          <w:tcPr>
            <w:tcW w:w="1463" w:type="dxa"/>
            <w:vAlign w:val="center"/>
          </w:tcPr>
          <w:p w:rsidR="00B93D31" w:rsidRDefault="0024635C">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Date</w:t>
            </w:r>
          </w:p>
        </w:tc>
        <w:tc>
          <w:tcPr>
            <w:tcW w:w="5970" w:type="dxa"/>
            <w:vAlign w:val="center"/>
          </w:tcPr>
          <w:p w:rsidR="00B93D31" w:rsidRDefault="0024635C">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Log</w:t>
            </w:r>
          </w:p>
        </w:tc>
        <w:tc>
          <w:tcPr>
            <w:tcW w:w="1071" w:type="dxa"/>
            <w:vAlign w:val="center"/>
          </w:tcPr>
          <w:p w:rsidR="00B93D31" w:rsidRDefault="0024635C">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Author</w:t>
            </w:r>
          </w:p>
        </w:tc>
      </w:tr>
      <w:tr w:rsidR="00B93D31">
        <w:tc>
          <w:tcPr>
            <w:tcW w:w="1463" w:type="dxa"/>
            <w:vAlign w:val="center"/>
          </w:tcPr>
          <w:p w:rsidR="00B93D31" w:rsidRDefault="0024635C">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2017-09-13</w:t>
            </w:r>
          </w:p>
        </w:tc>
        <w:tc>
          <w:tcPr>
            <w:tcW w:w="5970" w:type="dxa"/>
            <w:vAlign w:val="center"/>
          </w:tcPr>
          <w:p w:rsidR="00B93D31" w:rsidRDefault="0024635C">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Create</w:t>
            </w:r>
          </w:p>
        </w:tc>
        <w:tc>
          <w:tcPr>
            <w:tcW w:w="1071" w:type="dxa"/>
            <w:vAlign w:val="center"/>
          </w:tcPr>
          <w:p w:rsidR="00B93D31" w:rsidRDefault="0024635C">
            <w:pPr>
              <w:spacing w:line="0" w:lineRule="atLeast"/>
              <w:jc w:val="center"/>
              <w:rPr>
                <w:rFonts w:ascii="微软雅黑" w:eastAsia="微软雅黑" w:hAnsi="微软雅黑" w:cs="微软雅黑"/>
                <w:szCs w:val="21"/>
              </w:rPr>
            </w:pPr>
            <w:r>
              <w:rPr>
                <w:rFonts w:ascii="微软雅黑" w:eastAsia="微软雅黑" w:hAnsi="微软雅黑" w:cs="微软雅黑" w:hint="eastAsia"/>
                <w:szCs w:val="21"/>
              </w:rPr>
              <w:t>闭周健</w:t>
            </w:r>
          </w:p>
        </w:tc>
      </w:tr>
      <w:tr w:rsidR="00B93D31">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970" w:type="dxa"/>
            <w:vAlign w:val="center"/>
          </w:tcPr>
          <w:p w:rsidR="00B93D31" w:rsidRDefault="00B93D31">
            <w:pPr>
              <w:spacing w:line="0" w:lineRule="atLeast"/>
              <w:jc w:val="center"/>
              <w:rPr>
                <w:rFonts w:ascii="微软雅黑" w:eastAsia="微软雅黑" w:hAnsi="微软雅黑" w:cs="微软雅黑"/>
                <w:b/>
                <w:bCs/>
                <w:szCs w:val="21"/>
              </w:rPr>
            </w:pPr>
          </w:p>
        </w:tc>
        <w:tc>
          <w:tcPr>
            <w:tcW w:w="1071" w:type="dxa"/>
            <w:vAlign w:val="center"/>
          </w:tcPr>
          <w:p w:rsidR="00B93D31" w:rsidRDefault="00B93D31">
            <w:pPr>
              <w:spacing w:line="0" w:lineRule="atLeast"/>
              <w:jc w:val="center"/>
              <w:rPr>
                <w:rFonts w:ascii="微软雅黑" w:eastAsia="微软雅黑" w:hAnsi="微软雅黑" w:cs="微软雅黑"/>
                <w:b/>
                <w:bCs/>
                <w:szCs w:val="21"/>
              </w:rPr>
            </w:pPr>
          </w:p>
        </w:tc>
      </w:tr>
      <w:tr w:rsidR="00B93D31">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970" w:type="dxa"/>
            <w:vAlign w:val="center"/>
          </w:tcPr>
          <w:p w:rsidR="00B93D31" w:rsidRDefault="00B93D31">
            <w:pPr>
              <w:spacing w:line="0" w:lineRule="atLeast"/>
              <w:jc w:val="center"/>
              <w:rPr>
                <w:rFonts w:ascii="微软雅黑" w:eastAsia="微软雅黑" w:hAnsi="微软雅黑" w:cs="微软雅黑"/>
                <w:b/>
                <w:bCs/>
                <w:szCs w:val="21"/>
              </w:rPr>
            </w:pPr>
          </w:p>
        </w:tc>
        <w:tc>
          <w:tcPr>
            <w:tcW w:w="1071" w:type="dxa"/>
            <w:vAlign w:val="center"/>
          </w:tcPr>
          <w:p w:rsidR="00B93D31" w:rsidRDefault="00B93D31">
            <w:pPr>
              <w:spacing w:line="0" w:lineRule="atLeast"/>
              <w:jc w:val="center"/>
              <w:rPr>
                <w:rFonts w:ascii="微软雅黑" w:eastAsia="微软雅黑" w:hAnsi="微软雅黑" w:cs="微软雅黑"/>
                <w:b/>
                <w:bCs/>
                <w:szCs w:val="21"/>
              </w:rPr>
            </w:pPr>
          </w:p>
        </w:tc>
      </w:tr>
      <w:tr w:rsidR="00B93D31">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970" w:type="dxa"/>
            <w:vAlign w:val="center"/>
          </w:tcPr>
          <w:p w:rsidR="00B93D31" w:rsidRDefault="00B93D31">
            <w:pPr>
              <w:spacing w:line="0" w:lineRule="atLeast"/>
              <w:jc w:val="center"/>
              <w:rPr>
                <w:rFonts w:ascii="微软雅黑" w:eastAsia="微软雅黑" w:hAnsi="微软雅黑" w:cs="微软雅黑"/>
                <w:b/>
                <w:bCs/>
                <w:szCs w:val="21"/>
              </w:rPr>
            </w:pPr>
          </w:p>
        </w:tc>
        <w:tc>
          <w:tcPr>
            <w:tcW w:w="1071" w:type="dxa"/>
            <w:vAlign w:val="center"/>
          </w:tcPr>
          <w:p w:rsidR="00B93D31" w:rsidRDefault="00B93D31">
            <w:pPr>
              <w:spacing w:line="0" w:lineRule="atLeast"/>
              <w:jc w:val="center"/>
              <w:rPr>
                <w:rFonts w:ascii="微软雅黑" w:eastAsia="微软雅黑" w:hAnsi="微软雅黑" w:cs="微软雅黑"/>
                <w:b/>
                <w:bCs/>
                <w:szCs w:val="21"/>
              </w:rPr>
            </w:pPr>
          </w:p>
        </w:tc>
      </w:tr>
      <w:tr w:rsidR="00B93D31">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970" w:type="dxa"/>
            <w:vAlign w:val="center"/>
          </w:tcPr>
          <w:p w:rsidR="00B93D31" w:rsidRDefault="00B93D31">
            <w:pPr>
              <w:spacing w:line="0" w:lineRule="atLeast"/>
              <w:jc w:val="center"/>
              <w:rPr>
                <w:rFonts w:ascii="微软雅黑" w:eastAsia="微软雅黑" w:hAnsi="微软雅黑" w:cs="微软雅黑"/>
                <w:b/>
                <w:bCs/>
                <w:szCs w:val="21"/>
              </w:rPr>
            </w:pPr>
          </w:p>
        </w:tc>
        <w:tc>
          <w:tcPr>
            <w:tcW w:w="1071" w:type="dxa"/>
            <w:vAlign w:val="center"/>
          </w:tcPr>
          <w:p w:rsidR="00B93D31" w:rsidRDefault="00B93D31">
            <w:pPr>
              <w:spacing w:line="0" w:lineRule="atLeast"/>
              <w:jc w:val="center"/>
              <w:rPr>
                <w:rFonts w:ascii="微软雅黑" w:eastAsia="微软雅黑" w:hAnsi="微软雅黑" w:cs="微软雅黑"/>
                <w:b/>
                <w:bCs/>
                <w:szCs w:val="21"/>
              </w:rPr>
            </w:pPr>
          </w:p>
        </w:tc>
      </w:tr>
      <w:tr w:rsidR="00B93D31">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970" w:type="dxa"/>
            <w:vAlign w:val="center"/>
          </w:tcPr>
          <w:p w:rsidR="00B93D31" w:rsidRDefault="00B93D31">
            <w:pPr>
              <w:spacing w:line="0" w:lineRule="atLeast"/>
              <w:jc w:val="center"/>
              <w:rPr>
                <w:rFonts w:ascii="微软雅黑" w:eastAsia="微软雅黑" w:hAnsi="微软雅黑" w:cs="微软雅黑"/>
                <w:b/>
                <w:bCs/>
                <w:szCs w:val="21"/>
              </w:rPr>
            </w:pPr>
          </w:p>
        </w:tc>
        <w:tc>
          <w:tcPr>
            <w:tcW w:w="1071" w:type="dxa"/>
            <w:vAlign w:val="center"/>
          </w:tcPr>
          <w:p w:rsidR="00B93D31" w:rsidRDefault="00B93D31">
            <w:pPr>
              <w:spacing w:line="0" w:lineRule="atLeast"/>
              <w:jc w:val="center"/>
              <w:rPr>
                <w:rFonts w:ascii="微软雅黑" w:eastAsia="微软雅黑" w:hAnsi="微软雅黑" w:cs="微软雅黑"/>
                <w:b/>
                <w:bCs/>
                <w:szCs w:val="21"/>
              </w:rPr>
            </w:pPr>
          </w:p>
        </w:tc>
      </w:tr>
      <w:tr w:rsidR="00B93D31">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970" w:type="dxa"/>
            <w:vAlign w:val="center"/>
          </w:tcPr>
          <w:p w:rsidR="00B93D31" w:rsidRDefault="00B93D31">
            <w:pPr>
              <w:spacing w:line="0" w:lineRule="atLeast"/>
              <w:jc w:val="center"/>
              <w:rPr>
                <w:rFonts w:ascii="微软雅黑" w:eastAsia="微软雅黑" w:hAnsi="微软雅黑" w:cs="微软雅黑"/>
                <w:b/>
                <w:bCs/>
                <w:szCs w:val="21"/>
              </w:rPr>
            </w:pPr>
          </w:p>
        </w:tc>
        <w:tc>
          <w:tcPr>
            <w:tcW w:w="1071" w:type="dxa"/>
            <w:vAlign w:val="center"/>
          </w:tcPr>
          <w:p w:rsidR="00B93D31" w:rsidRDefault="00B93D31">
            <w:pPr>
              <w:spacing w:line="0" w:lineRule="atLeast"/>
              <w:jc w:val="center"/>
              <w:rPr>
                <w:rFonts w:ascii="微软雅黑" w:eastAsia="微软雅黑" w:hAnsi="微软雅黑" w:cs="微软雅黑"/>
                <w:b/>
                <w:bCs/>
                <w:szCs w:val="21"/>
              </w:rPr>
            </w:pPr>
          </w:p>
        </w:tc>
      </w:tr>
      <w:tr w:rsidR="00B93D31">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970" w:type="dxa"/>
            <w:vAlign w:val="center"/>
          </w:tcPr>
          <w:p w:rsidR="00B93D31" w:rsidRDefault="00B93D31">
            <w:pPr>
              <w:spacing w:line="0" w:lineRule="atLeast"/>
              <w:jc w:val="center"/>
              <w:rPr>
                <w:rFonts w:ascii="微软雅黑" w:eastAsia="微软雅黑" w:hAnsi="微软雅黑" w:cs="微软雅黑"/>
                <w:b/>
                <w:bCs/>
                <w:szCs w:val="21"/>
              </w:rPr>
            </w:pPr>
          </w:p>
        </w:tc>
        <w:tc>
          <w:tcPr>
            <w:tcW w:w="1071" w:type="dxa"/>
            <w:vAlign w:val="center"/>
          </w:tcPr>
          <w:p w:rsidR="00B93D31" w:rsidRDefault="00B93D31">
            <w:pPr>
              <w:spacing w:line="0" w:lineRule="atLeast"/>
              <w:jc w:val="center"/>
              <w:rPr>
                <w:rFonts w:ascii="微软雅黑" w:eastAsia="微软雅黑" w:hAnsi="微软雅黑" w:cs="微软雅黑"/>
                <w:b/>
                <w:bCs/>
                <w:szCs w:val="21"/>
              </w:rPr>
            </w:pPr>
          </w:p>
        </w:tc>
      </w:tr>
      <w:tr w:rsidR="00B93D31">
        <w:tc>
          <w:tcPr>
            <w:tcW w:w="1463" w:type="dxa"/>
            <w:vAlign w:val="center"/>
          </w:tcPr>
          <w:p w:rsidR="00B93D31" w:rsidRDefault="00B93D31">
            <w:pPr>
              <w:spacing w:line="0" w:lineRule="atLeast"/>
              <w:jc w:val="center"/>
              <w:rPr>
                <w:rFonts w:ascii="微软雅黑" w:eastAsia="微软雅黑" w:hAnsi="微软雅黑" w:cs="微软雅黑"/>
                <w:b/>
                <w:bCs/>
                <w:szCs w:val="21"/>
              </w:rPr>
            </w:pPr>
          </w:p>
        </w:tc>
        <w:tc>
          <w:tcPr>
            <w:tcW w:w="5970" w:type="dxa"/>
            <w:vAlign w:val="center"/>
          </w:tcPr>
          <w:p w:rsidR="00B93D31" w:rsidRDefault="00B93D31">
            <w:pPr>
              <w:spacing w:line="0" w:lineRule="atLeast"/>
              <w:jc w:val="center"/>
              <w:rPr>
                <w:rFonts w:ascii="微软雅黑" w:eastAsia="微软雅黑" w:hAnsi="微软雅黑" w:cs="微软雅黑"/>
                <w:b/>
                <w:bCs/>
                <w:szCs w:val="21"/>
              </w:rPr>
            </w:pPr>
          </w:p>
        </w:tc>
        <w:tc>
          <w:tcPr>
            <w:tcW w:w="1071" w:type="dxa"/>
            <w:vAlign w:val="center"/>
          </w:tcPr>
          <w:p w:rsidR="00B93D31" w:rsidRDefault="00B93D31">
            <w:pPr>
              <w:spacing w:line="0" w:lineRule="atLeast"/>
              <w:jc w:val="center"/>
              <w:rPr>
                <w:rFonts w:ascii="微软雅黑" w:eastAsia="微软雅黑" w:hAnsi="微软雅黑" w:cs="微软雅黑"/>
                <w:b/>
                <w:bCs/>
                <w:szCs w:val="21"/>
              </w:rPr>
            </w:pPr>
          </w:p>
        </w:tc>
      </w:tr>
      <w:tr w:rsidR="00B93D31">
        <w:trPr>
          <w:ins w:id="2" w:author="jollytsai" w:date="2016-09-08T17:50:00Z"/>
        </w:trPr>
        <w:tc>
          <w:tcPr>
            <w:tcW w:w="1463" w:type="dxa"/>
            <w:vAlign w:val="center"/>
          </w:tcPr>
          <w:p w:rsidR="00B93D31" w:rsidRDefault="00B93D31">
            <w:pPr>
              <w:spacing w:line="0" w:lineRule="atLeast"/>
              <w:jc w:val="center"/>
              <w:rPr>
                <w:ins w:id="3" w:author="jollytsai" w:date="2016-09-08T17:50:00Z"/>
                <w:rFonts w:ascii="微软雅黑" w:eastAsia="微软雅黑" w:hAnsi="微软雅黑" w:cs="微软雅黑"/>
                <w:b/>
                <w:bCs/>
                <w:szCs w:val="21"/>
              </w:rPr>
            </w:pPr>
          </w:p>
        </w:tc>
        <w:tc>
          <w:tcPr>
            <w:tcW w:w="5970" w:type="dxa"/>
            <w:vAlign w:val="center"/>
          </w:tcPr>
          <w:p w:rsidR="00B93D31" w:rsidRDefault="00B93D31">
            <w:pPr>
              <w:spacing w:line="0" w:lineRule="atLeast"/>
              <w:jc w:val="center"/>
              <w:rPr>
                <w:ins w:id="4" w:author="jollytsai" w:date="2016-09-08T17:50:00Z"/>
                <w:rFonts w:ascii="微软雅黑" w:eastAsia="微软雅黑" w:hAnsi="微软雅黑" w:cs="微软雅黑"/>
                <w:b/>
                <w:bCs/>
                <w:szCs w:val="21"/>
              </w:rPr>
            </w:pPr>
          </w:p>
        </w:tc>
        <w:tc>
          <w:tcPr>
            <w:tcW w:w="1071" w:type="dxa"/>
            <w:vAlign w:val="center"/>
          </w:tcPr>
          <w:p w:rsidR="00B93D31" w:rsidRDefault="00B93D31">
            <w:pPr>
              <w:spacing w:line="0" w:lineRule="atLeast"/>
              <w:jc w:val="center"/>
              <w:rPr>
                <w:ins w:id="5" w:author="jollytsai" w:date="2016-09-08T17:50:00Z"/>
                <w:rFonts w:ascii="微软雅黑" w:eastAsia="微软雅黑" w:hAnsi="微软雅黑" w:cs="微软雅黑"/>
                <w:b/>
                <w:bCs/>
                <w:szCs w:val="21"/>
              </w:rPr>
            </w:pPr>
          </w:p>
        </w:tc>
      </w:tr>
    </w:tbl>
    <w:p w:rsidR="00B93D31" w:rsidRDefault="00B93D31">
      <w:pPr>
        <w:rPr>
          <w:vanish/>
        </w:rPr>
      </w:pPr>
    </w:p>
    <w:tbl>
      <w:tblPr>
        <w:tblpPr w:leftFromText="187" w:rightFromText="187" w:horzAnchor="margin" w:tblpXSpec="center" w:tblpYSpec="bottom"/>
        <w:tblW w:w="8522" w:type="dxa"/>
        <w:tblLayout w:type="fixed"/>
        <w:tblLook w:val="04A0"/>
      </w:tblPr>
      <w:tblGrid>
        <w:gridCol w:w="8522"/>
      </w:tblGrid>
      <w:tr w:rsidR="00B93D31">
        <w:tc>
          <w:tcPr>
            <w:tcW w:w="8522" w:type="dxa"/>
          </w:tcPr>
          <w:p w:rsidR="00B93D31" w:rsidRDefault="0024635C">
            <w:pPr>
              <w:jc w:val="center"/>
              <w:rPr>
                <w:rFonts w:ascii="微软雅黑" w:eastAsia="微软雅黑" w:hAnsi="微软雅黑" w:cs="微软雅黑"/>
                <w:b/>
                <w:bCs/>
                <w:szCs w:val="21"/>
              </w:rPr>
            </w:pPr>
            <w:r>
              <w:rPr>
                <w:rFonts w:ascii="微软雅黑" w:eastAsia="微软雅黑" w:hAnsi="微软雅黑" w:cs="微软雅黑" w:hint="eastAsia"/>
                <w:b/>
                <w:bCs/>
                <w:szCs w:val="21"/>
              </w:rPr>
              <w:t>内部文档</w:t>
            </w:r>
            <w:r>
              <w:rPr>
                <w:rFonts w:ascii="微软雅黑" w:eastAsia="微软雅黑" w:hAnsi="微软雅黑" w:cs="微软雅黑" w:hint="eastAsia"/>
                <w:b/>
                <w:bCs/>
                <w:szCs w:val="21"/>
              </w:rPr>
              <w:t xml:space="preserve"> </w:t>
            </w:r>
            <w:r>
              <w:rPr>
                <w:rFonts w:ascii="微软雅黑" w:eastAsia="微软雅黑" w:hAnsi="微软雅黑" w:cs="微软雅黑" w:hint="eastAsia"/>
                <w:b/>
                <w:bCs/>
                <w:szCs w:val="21"/>
              </w:rPr>
              <w:t>严禁外传</w:t>
            </w:r>
          </w:p>
        </w:tc>
      </w:tr>
    </w:tbl>
    <w:p w:rsidR="00B93D31" w:rsidRDefault="00B93D31">
      <w:pPr>
        <w:pStyle w:val="1"/>
        <w:jc w:val="center"/>
        <w:rPr>
          <w:rFonts w:ascii="微软雅黑" w:eastAsia="微软雅黑" w:hAnsi="微软雅黑" w:cs="微软雅黑" w:hint="default"/>
          <w:sz w:val="32"/>
          <w:szCs w:val="32"/>
        </w:rPr>
        <w:sectPr w:rsidR="00B93D31">
          <w:headerReference w:type="default" r:id="rId8"/>
          <w:footerReference w:type="default" r:id="rId9"/>
          <w:headerReference w:type="first" r:id="rId10"/>
          <w:footerReference w:type="first" r:id="rId11"/>
          <w:pgSz w:w="11906" w:h="16838"/>
          <w:pgMar w:top="1440" w:right="1800" w:bottom="1440" w:left="1800" w:header="851" w:footer="992" w:gutter="0"/>
          <w:pgNumType w:start="1"/>
          <w:cols w:space="720"/>
          <w:titlePg/>
          <w:docGrid w:type="lines" w:linePitch="312"/>
        </w:sectPr>
      </w:pPr>
    </w:p>
    <w:p w:rsidR="00B93D31" w:rsidRDefault="00B93D31">
      <w:pPr>
        <w:rPr>
          <w:rFonts w:ascii="微软雅黑" w:eastAsia="微软雅黑" w:hAnsi="微软雅黑" w:cs="微软雅黑"/>
        </w:rPr>
      </w:pPr>
    </w:p>
    <w:p w:rsidR="00B93D31" w:rsidRDefault="0024635C">
      <w:pPr>
        <w:pStyle w:val="1"/>
        <w:jc w:val="center"/>
        <w:rPr>
          <w:rFonts w:ascii="微软雅黑" w:eastAsia="微软雅黑" w:hAnsi="微软雅黑" w:cs="微软雅黑" w:hint="default"/>
          <w:sz w:val="36"/>
          <w:szCs w:val="36"/>
        </w:rPr>
      </w:pPr>
      <w:bookmarkStart w:id="6" w:name="_Toc12064"/>
      <w:r>
        <w:rPr>
          <w:rFonts w:ascii="微软雅黑" w:eastAsia="微软雅黑" w:hAnsi="微软雅黑" w:cs="微软雅黑"/>
          <w:sz w:val="36"/>
          <w:szCs w:val="36"/>
        </w:rPr>
        <w:t>Catalog</w:t>
      </w:r>
      <w:bookmarkEnd w:id="6"/>
    </w:p>
    <w:p w:rsidR="00B93D31" w:rsidRDefault="00B93D31">
      <w:pPr>
        <w:jc w:val="center"/>
        <w:rPr>
          <w:rFonts w:ascii="微软雅黑" w:eastAsia="微软雅黑" w:hAnsi="微软雅黑" w:cs="微软雅黑"/>
          <w:b/>
          <w:bCs/>
          <w:sz w:val="36"/>
          <w:szCs w:val="44"/>
        </w:rPr>
      </w:pPr>
    </w:p>
    <w:p w:rsidR="00B93D31" w:rsidRDefault="00B93D31">
      <w:pPr>
        <w:pStyle w:val="10"/>
        <w:tabs>
          <w:tab w:val="right" w:leader="dot" w:pos="8306"/>
        </w:tabs>
      </w:pPr>
      <w:r w:rsidRPr="00B93D31">
        <w:rPr>
          <w:rFonts w:ascii="微软雅黑" w:eastAsia="微软雅黑" w:hAnsi="微软雅黑" w:cs="微软雅黑" w:hint="eastAsia"/>
          <w:b/>
          <w:bCs/>
          <w:sz w:val="40"/>
          <w:szCs w:val="48"/>
        </w:rPr>
        <w:fldChar w:fldCharType="begin"/>
      </w:r>
      <w:r w:rsidR="0024635C">
        <w:rPr>
          <w:rFonts w:ascii="微软雅黑" w:eastAsia="微软雅黑" w:hAnsi="微软雅黑" w:cs="微软雅黑" w:hint="eastAsia"/>
          <w:b/>
          <w:bCs/>
          <w:sz w:val="40"/>
          <w:szCs w:val="48"/>
        </w:rPr>
        <w:instrText xml:space="preserve">TOC \o "1-3" \h \u </w:instrText>
      </w:r>
      <w:r w:rsidRPr="00B93D31">
        <w:rPr>
          <w:rFonts w:ascii="微软雅黑" w:eastAsia="微软雅黑" w:hAnsi="微软雅黑" w:cs="微软雅黑" w:hint="eastAsia"/>
          <w:b/>
          <w:bCs/>
          <w:sz w:val="40"/>
          <w:szCs w:val="48"/>
        </w:rPr>
        <w:fldChar w:fldCharType="separate"/>
      </w:r>
      <w:hyperlink w:anchor="_Toc21713" w:history="1">
        <w:r w:rsidR="0024635C">
          <w:rPr>
            <w:rFonts w:ascii="微软雅黑" w:eastAsia="微软雅黑" w:hAnsi="微软雅黑" w:cs="微软雅黑"/>
            <w:szCs w:val="21"/>
          </w:rPr>
          <w:t>Change log</w:t>
        </w:r>
        <w:r w:rsidR="0024635C">
          <w:tab/>
        </w:r>
        <w:r>
          <w:fldChar w:fldCharType="begin"/>
        </w:r>
        <w:r w:rsidR="0024635C">
          <w:instrText xml:space="preserve"> PAGEREF _Toc21713 </w:instrText>
        </w:r>
        <w:r>
          <w:fldChar w:fldCharType="separate"/>
        </w:r>
        <w:r w:rsidR="0024635C">
          <w:t>1</w:t>
        </w:r>
        <w:r>
          <w:fldChar w:fldCharType="end"/>
        </w:r>
      </w:hyperlink>
    </w:p>
    <w:p w:rsidR="00B93D31" w:rsidRDefault="00B93D31">
      <w:pPr>
        <w:pStyle w:val="10"/>
        <w:tabs>
          <w:tab w:val="right" w:leader="dot" w:pos="8306"/>
        </w:tabs>
      </w:pPr>
      <w:hyperlink w:anchor="_Toc12064" w:history="1">
        <w:r w:rsidR="0024635C">
          <w:rPr>
            <w:rFonts w:ascii="微软雅黑" w:eastAsia="微软雅黑" w:hAnsi="微软雅黑" w:cs="微软雅黑" w:hint="eastAsia"/>
            <w:szCs w:val="36"/>
          </w:rPr>
          <w:t>Catalog</w:t>
        </w:r>
        <w:r w:rsidR="0024635C">
          <w:tab/>
        </w:r>
        <w:r>
          <w:fldChar w:fldCharType="begin"/>
        </w:r>
        <w:r w:rsidR="0024635C">
          <w:instrText xml:space="preserve"> PAGEREF _Toc12064 </w:instrText>
        </w:r>
        <w:r>
          <w:fldChar w:fldCharType="separate"/>
        </w:r>
        <w:r w:rsidR="0024635C">
          <w:t>2</w:t>
        </w:r>
        <w:r>
          <w:fldChar w:fldCharType="end"/>
        </w:r>
      </w:hyperlink>
    </w:p>
    <w:p w:rsidR="00B93D31" w:rsidRDefault="00B93D31">
      <w:pPr>
        <w:pStyle w:val="10"/>
        <w:tabs>
          <w:tab w:val="right" w:leader="dot" w:pos="8306"/>
        </w:tabs>
      </w:pPr>
      <w:hyperlink w:anchor="_Toc31355" w:history="1">
        <w:r w:rsidR="0024635C">
          <w:rPr>
            <w:rFonts w:ascii="微软雅黑" w:eastAsia="微软雅黑" w:hAnsi="微软雅黑" w:cs="微软雅黑"/>
          </w:rPr>
          <w:t>Android SDK Intro</w:t>
        </w:r>
        <w:r w:rsidR="0024635C">
          <w:tab/>
        </w:r>
        <w:r>
          <w:fldChar w:fldCharType="begin"/>
        </w:r>
        <w:r w:rsidR="0024635C">
          <w:instrText xml:space="preserve"> PAGEREF _Toc31355 </w:instrText>
        </w:r>
        <w:r>
          <w:fldChar w:fldCharType="separate"/>
        </w:r>
        <w:r w:rsidR="0024635C">
          <w:t>5</w:t>
        </w:r>
        <w:r>
          <w:fldChar w:fldCharType="end"/>
        </w:r>
      </w:hyperlink>
    </w:p>
    <w:p w:rsidR="00B93D31" w:rsidRDefault="00B93D31">
      <w:pPr>
        <w:pStyle w:val="20"/>
        <w:tabs>
          <w:tab w:val="right" w:leader="dot" w:pos="8306"/>
        </w:tabs>
      </w:pPr>
      <w:hyperlink w:anchor="_Toc28034" w:history="1">
        <w:r w:rsidR="0024635C">
          <w:rPr>
            <w:rFonts w:ascii="微软雅黑" w:eastAsia="微软雅黑" w:hAnsi="微软雅黑" w:cs="微软雅黑"/>
          </w:rPr>
          <w:t xml:space="preserve">1. </w:t>
        </w:r>
        <w:r w:rsidR="0024635C">
          <w:t>Function and Purpose</w:t>
        </w:r>
        <w:r w:rsidR="0024635C">
          <w:tab/>
        </w:r>
        <w:r>
          <w:fldChar w:fldCharType="begin"/>
        </w:r>
        <w:r w:rsidR="0024635C">
          <w:instrText xml:space="preserve"> PAGEREF _Toc28034 </w:instrText>
        </w:r>
        <w:r>
          <w:fldChar w:fldCharType="separate"/>
        </w:r>
        <w:r w:rsidR="0024635C">
          <w:t>5</w:t>
        </w:r>
        <w:r>
          <w:fldChar w:fldCharType="end"/>
        </w:r>
      </w:hyperlink>
    </w:p>
    <w:p w:rsidR="00B93D31" w:rsidRDefault="00B93D31">
      <w:pPr>
        <w:pStyle w:val="10"/>
        <w:tabs>
          <w:tab w:val="right" w:leader="dot" w:pos="8306"/>
        </w:tabs>
      </w:pPr>
      <w:hyperlink w:anchor="_Toc10584" w:history="1">
        <w:r w:rsidR="0024635C">
          <w:rPr>
            <w:rFonts w:ascii="微软雅黑" w:eastAsia="微软雅黑" w:hAnsi="微软雅黑" w:cs="微软雅黑"/>
          </w:rPr>
          <w:t>Integration</w:t>
        </w:r>
        <w:r w:rsidR="0024635C">
          <w:tab/>
        </w:r>
        <w:r>
          <w:fldChar w:fldCharType="begin"/>
        </w:r>
        <w:r w:rsidR="0024635C">
          <w:instrText xml:space="preserve"> PAGEREF _Toc10584 </w:instrText>
        </w:r>
        <w:r>
          <w:fldChar w:fldCharType="separate"/>
        </w:r>
        <w:r w:rsidR="0024635C">
          <w:t>5</w:t>
        </w:r>
        <w:r>
          <w:fldChar w:fldCharType="end"/>
        </w:r>
      </w:hyperlink>
    </w:p>
    <w:p w:rsidR="00B93D31" w:rsidRDefault="00B93D31">
      <w:pPr>
        <w:pStyle w:val="20"/>
        <w:tabs>
          <w:tab w:val="right" w:leader="dot" w:pos="8306"/>
        </w:tabs>
      </w:pPr>
      <w:hyperlink w:anchor="_Toc14983" w:history="1">
        <w:r w:rsidR="0024635C">
          <w:rPr>
            <w:rFonts w:hint="eastAsia"/>
          </w:rPr>
          <w:t>1 .SDK</w:t>
        </w:r>
        <w:r w:rsidR="0024635C">
          <w:rPr>
            <w:rFonts w:hint="eastAsia"/>
          </w:rPr>
          <w:t xml:space="preserve"> </w:t>
        </w:r>
        <w:r w:rsidR="0024635C">
          <w:t>framework</w:t>
        </w:r>
        <w:r w:rsidR="0024635C">
          <w:tab/>
        </w:r>
        <w:r>
          <w:fldChar w:fldCharType="begin"/>
        </w:r>
        <w:r w:rsidR="0024635C">
          <w:instrText xml:space="preserve"> PAGEREF _Toc14983 </w:instrText>
        </w:r>
        <w:r>
          <w:fldChar w:fldCharType="separate"/>
        </w:r>
        <w:r w:rsidR="0024635C">
          <w:t>5</w:t>
        </w:r>
        <w:r>
          <w:fldChar w:fldCharType="end"/>
        </w:r>
      </w:hyperlink>
    </w:p>
    <w:p w:rsidR="00B93D31" w:rsidRDefault="00B93D31">
      <w:pPr>
        <w:pStyle w:val="20"/>
        <w:tabs>
          <w:tab w:val="right" w:leader="dot" w:pos="8306"/>
        </w:tabs>
      </w:pPr>
      <w:hyperlink w:anchor="_Toc28309" w:history="1">
        <w:r w:rsidR="0024635C">
          <w:rPr>
            <w:rFonts w:ascii="微软雅黑" w:eastAsia="微软雅黑" w:hAnsi="微软雅黑" w:cs="微软雅黑" w:hint="eastAsia"/>
          </w:rPr>
          <w:t>2 .Integration</w:t>
        </w:r>
        <w:r w:rsidR="0024635C">
          <w:tab/>
        </w:r>
        <w:r>
          <w:fldChar w:fldCharType="begin"/>
        </w:r>
        <w:r w:rsidR="0024635C">
          <w:instrText xml:space="preserve"> PAGEREF _Toc28309 </w:instrText>
        </w:r>
        <w:r>
          <w:fldChar w:fldCharType="separate"/>
        </w:r>
        <w:r w:rsidR="0024635C">
          <w:t>5</w:t>
        </w:r>
        <w:r>
          <w:fldChar w:fldCharType="end"/>
        </w:r>
      </w:hyperlink>
    </w:p>
    <w:p w:rsidR="00B93D31" w:rsidRDefault="00B93D31">
      <w:pPr>
        <w:pStyle w:val="20"/>
        <w:tabs>
          <w:tab w:val="right" w:leader="dot" w:pos="8306"/>
        </w:tabs>
      </w:pPr>
      <w:hyperlink w:anchor="_Toc14985" w:history="1">
        <w:r w:rsidR="0024635C">
          <w:rPr>
            <w:rFonts w:ascii="微软雅黑" w:eastAsia="微软雅黑" w:hAnsi="微软雅黑" w:hint="eastAsia"/>
            <w:szCs w:val="21"/>
          </w:rPr>
          <w:t>Eclipse</w:t>
        </w:r>
        <w:r w:rsidR="0024635C">
          <w:rPr>
            <w:rFonts w:ascii="微软雅黑" w:eastAsia="微软雅黑" w:hAnsi="微软雅黑" w:hint="eastAsia"/>
            <w:szCs w:val="21"/>
          </w:rPr>
          <w:t xml:space="preserve"> Config</w:t>
        </w:r>
        <w:r w:rsidR="0024635C">
          <w:tab/>
        </w:r>
        <w:r>
          <w:fldChar w:fldCharType="begin"/>
        </w:r>
        <w:r w:rsidR="0024635C">
          <w:instrText xml:space="preserve"> PAGEREF _Toc14985 </w:instrText>
        </w:r>
        <w:r>
          <w:fldChar w:fldCharType="separate"/>
        </w:r>
        <w:r w:rsidR="0024635C">
          <w:t>5</w:t>
        </w:r>
        <w:r>
          <w:fldChar w:fldCharType="end"/>
        </w:r>
      </w:hyperlink>
    </w:p>
    <w:p w:rsidR="00B93D31" w:rsidRDefault="00B93D31">
      <w:pPr>
        <w:pStyle w:val="10"/>
        <w:tabs>
          <w:tab w:val="right" w:leader="dot" w:pos="8306"/>
        </w:tabs>
      </w:pPr>
      <w:hyperlink w:anchor="_Toc385" w:history="1">
        <w:r w:rsidR="0024635C">
          <w:rPr>
            <w:rFonts w:ascii="微软雅黑" w:eastAsia="微软雅黑" w:hAnsi="微软雅黑" w:cs="微软雅黑"/>
          </w:rPr>
          <w:t>API</w:t>
        </w:r>
        <w:r w:rsidR="0024635C">
          <w:tab/>
        </w:r>
        <w:r>
          <w:fldChar w:fldCharType="begin"/>
        </w:r>
        <w:r w:rsidR="0024635C">
          <w:instrText xml:space="preserve"> PA</w:instrText>
        </w:r>
        <w:r w:rsidR="0024635C">
          <w:instrText xml:space="preserve">GEREF _Toc385 </w:instrText>
        </w:r>
        <w:r>
          <w:fldChar w:fldCharType="separate"/>
        </w:r>
        <w:r w:rsidR="0024635C">
          <w:t>7</w:t>
        </w:r>
        <w:r>
          <w:fldChar w:fldCharType="end"/>
        </w:r>
      </w:hyperlink>
    </w:p>
    <w:p w:rsidR="00B93D31" w:rsidRDefault="00B93D31">
      <w:pPr>
        <w:pStyle w:val="20"/>
        <w:tabs>
          <w:tab w:val="right" w:leader="dot" w:pos="8306"/>
        </w:tabs>
      </w:pPr>
      <w:hyperlink w:anchor="_Toc17040" w:history="1">
        <w:r w:rsidR="0024635C">
          <w:rPr>
            <w:rFonts w:ascii="微软雅黑" w:eastAsia="微软雅黑" w:hAnsi="微软雅黑" w:cs="微软雅黑" w:hint="eastAsia"/>
          </w:rPr>
          <w:t>1.</w:t>
        </w:r>
        <w:r w:rsidR="0024635C">
          <w:rPr>
            <w:rFonts w:ascii="微软雅黑" w:eastAsia="微软雅黑" w:hAnsi="微软雅黑" w:cs="微软雅黑" w:hint="eastAsia"/>
          </w:rPr>
          <w:t xml:space="preserve">API </w:t>
        </w:r>
        <w:r w:rsidR="0024635C">
          <w:rPr>
            <w:rFonts w:ascii="微软雅黑" w:eastAsia="微软雅黑" w:hAnsi="微软雅黑" w:cs="微软雅黑" w:hint="eastAsia"/>
          </w:rPr>
          <w:t>initialization</w:t>
        </w:r>
        <w:r w:rsidR="0024635C">
          <w:tab/>
        </w:r>
        <w:r>
          <w:fldChar w:fldCharType="begin"/>
        </w:r>
        <w:r w:rsidR="0024635C">
          <w:instrText xml:space="preserve"> PAGEREF _Toc17040 </w:instrText>
        </w:r>
        <w:r>
          <w:fldChar w:fldCharType="separate"/>
        </w:r>
        <w:r w:rsidR="0024635C">
          <w:t>7</w:t>
        </w:r>
        <w:r>
          <w:fldChar w:fldCharType="end"/>
        </w:r>
      </w:hyperlink>
    </w:p>
    <w:p w:rsidR="00B93D31" w:rsidRDefault="00B93D31">
      <w:pPr>
        <w:pStyle w:val="30"/>
        <w:tabs>
          <w:tab w:val="right" w:leader="dot" w:pos="8306"/>
        </w:tabs>
      </w:pPr>
      <w:hyperlink w:anchor="_Toc14894" w:history="1">
        <w:r w:rsidR="0024635C">
          <w:t>Description</w:t>
        </w:r>
        <w:r w:rsidR="0024635C">
          <w:tab/>
        </w:r>
        <w:r>
          <w:fldChar w:fldCharType="begin"/>
        </w:r>
        <w:r w:rsidR="0024635C">
          <w:instrText xml:space="preserve"> PAGEREF _Toc14894 </w:instrText>
        </w:r>
        <w:r>
          <w:fldChar w:fldCharType="separate"/>
        </w:r>
        <w:r w:rsidR="0024635C">
          <w:t>7</w:t>
        </w:r>
        <w:r>
          <w:fldChar w:fldCharType="end"/>
        </w:r>
      </w:hyperlink>
    </w:p>
    <w:p w:rsidR="00B93D31" w:rsidRDefault="00B93D31">
      <w:pPr>
        <w:pStyle w:val="30"/>
        <w:tabs>
          <w:tab w:val="right" w:leader="dot" w:pos="8306"/>
        </w:tabs>
      </w:pPr>
      <w:hyperlink w:anchor="_Toc27877" w:history="1">
        <w:r w:rsidR="0024635C">
          <w:rPr>
            <w:rFonts w:hint="eastAsia"/>
          </w:rPr>
          <w:t>Parameters</w:t>
        </w:r>
        <w:r w:rsidR="0024635C">
          <w:tab/>
        </w:r>
        <w:r>
          <w:fldChar w:fldCharType="begin"/>
        </w:r>
        <w:r w:rsidR="0024635C">
          <w:instrText xml:space="preserve"> PAGEREF _Toc27877 </w:instrText>
        </w:r>
        <w:r>
          <w:fldChar w:fldCharType="separate"/>
        </w:r>
        <w:r w:rsidR="0024635C">
          <w:t>7</w:t>
        </w:r>
        <w:r>
          <w:fldChar w:fldCharType="end"/>
        </w:r>
      </w:hyperlink>
    </w:p>
    <w:p w:rsidR="00B93D31" w:rsidRDefault="00B93D31">
      <w:pPr>
        <w:pStyle w:val="20"/>
        <w:tabs>
          <w:tab w:val="right" w:leader="dot" w:pos="8306"/>
        </w:tabs>
      </w:pPr>
      <w:hyperlink w:anchor="_Toc27193" w:history="1">
        <w:r w:rsidR="0024635C">
          <w:rPr>
            <w:rFonts w:ascii="微软雅黑" w:eastAsia="微软雅黑" w:hAnsi="微软雅黑" w:cs="微软雅黑" w:hint="eastAsia"/>
          </w:rPr>
          <w:t xml:space="preserve">2. Connnect </w:t>
        </w:r>
        <w:r w:rsidR="0024635C">
          <w:rPr>
            <w:rFonts w:ascii="微软雅黑" w:eastAsia="微软雅黑" w:hAnsi="微软雅黑" w:cs="微软雅黑" w:hint="eastAsia"/>
          </w:rPr>
          <w:t>Device</w:t>
        </w:r>
        <w:r w:rsidR="0024635C">
          <w:tab/>
        </w:r>
        <w:r>
          <w:fldChar w:fldCharType="begin"/>
        </w:r>
        <w:r w:rsidR="0024635C">
          <w:instrText xml:space="preserve"> PAGEREF _Toc27193 </w:instrText>
        </w:r>
        <w:r>
          <w:fldChar w:fldCharType="separate"/>
        </w:r>
        <w:r w:rsidR="0024635C">
          <w:t>7</w:t>
        </w:r>
        <w:r>
          <w:fldChar w:fldCharType="end"/>
        </w:r>
      </w:hyperlink>
    </w:p>
    <w:p w:rsidR="00B93D31" w:rsidRDefault="00B93D31">
      <w:pPr>
        <w:pStyle w:val="30"/>
        <w:tabs>
          <w:tab w:val="right" w:leader="dot" w:pos="8306"/>
        </w:tabs>
      </w:pPr>
      <w:hyperlink w:anchor="_Toc19269" w:history="1">
        <w:r w:rsidR="0024635C">
          <w:rPr>
            <w:rFonts w:hint="eastAsia"/>
          </w:rPr>
          <w:t>Description</w:t>
        </w:r>
        <w:r w:rsidR="0024635C">
          <w:tab/>
        </w:r>
        <w:r>
          <w:fldChar w:fldCharType="begin"/>
        </w:r>
        <w:r w:rsidR="0024635C">
          <w:instrText xml:space="preserve"> PAGEREF _Toc19269 </w:instrText>
        </w:r>
        <w:r>
          <w:fldChar w:fldCharType="separate"/>
        </w:r>
        <w:r w:rsidR="0024635C">
          <w:t>7</w:t>
        </w:r>
        <w:r>
          <w:fldChar w:fldCharType="end"/>
        </w:r>
      </w:hyperlink>
    </w:p>
    <w:p w:rsidR="00B93D31" w:rsidRDefault="00B93D31">
      <w:pPr>
        <w:pStyle w:val="30"/>
        <w:tabs>
          <w:tab w:val="right" w:leader="dot" w:pos="8306"/>
        </w:tabs>
      </w:pPr>
      <w:hyperlink w:anchor="_Toc4278" w:history="1">
        <w:r w:rsidR="0024635C">
          <w:rPr>
            <w:rFonts w:hint="eastAsia"/>
          </w:rPr>
          <w:t>Parameters</w:t>
        </w:r>
        <w:r w:rsidR="0024635C">
          <w:tab/>
        </w:r>
        <w:r>
          <w:fldChar w:fldCharType="begin"/>
        </w:r>
        <w:r w:rsidR="0024635C">
          <w:instrText xml:space="preserve"> PAGEREF _Toc4278 </w:instrText>
        </w:r>
        <w:r>
          <w:fldChar w:fldCharType="separate"/>
        </w:r>
        <w:r w:rsidR="0024635C">
          <w:t>7</w:t>
        </w:r>
        <w:r>
          <w:fldChar w:fldCharType="end"/>
        </w:r>
      </w:hyperlink>
    </w:p>
    <w:p w:rsidR="00B93D31" w:rsidRDefault="00B93D31">
      <w:pPr>
        <w:pStyle w:val="20"/>
        <w:tabs>
          <w:tab w:val="right" w:leader="dot" w:pos="8306"/>
        </w:tabs>
      </w:pPr>
      <w:hyperlink w:anchor="_Toc27541" w:history="1">
        <w:r w:rsidR="0024635C">
          <w:rPr>
            <w:rFonts w:ascii="微软雅黑" w:eastAsia="微软雅黑" w:hAnsi="微软雅黑" w:cs="微软雅黑" w:hint="eastAsia"/>
          </w:rPr>
          <w:t>3. Get Battery</w:t>
        </w:r>
        <w:r w:rsidR="0024635C">
          <w:tab/>
        </w:r>
        <w:r>
          <w:fldChar w:fldCharType="begin"/>
        </w:r>
        <w:r w:rsidR="0024635C">
          <w:instrText xml:space="preserve"> PAGEREF _Toc27541 </w:instrText>
        </w:r>
        <w:r>
          <w:fldChar w:fldCharType="separate"/>
        </w:r>
        <w:r w:rsidR="0024635C">
          <w:t>8</w:t>
        </w:r>
        <w:r>
          <w:fldChar w:fldCharType="end"/>
        </w:r>
      </w:hyperlink>
    </w:p>
    <w:p w:rsidR="00B93D31" w:rsidRDefault="00B93D31">
      <w:pPr>
        <w:pStyle w:val="30"/>
        <w:tabs>
          <w:tab w:val="right" w:leader="dot" w:pos="8306"/>
        </w:tabs>
      </w:pPr>
      <w:hyperlink w:anchor="_Toc27281" w:history="1">
        <w:r w:rsidR="0024635C">
          <w:rPr>
            <w:rFonts w:hint="eastAsia"/>
          </w:rPr>
          <w:t>Description</w:t>
        </w:r>
        <w:r w:rsidR="0024635C">
          <w:tab/>
        </w:r>
        <w:r>
          <w:fldChar w:fldCharType="begin"/>
        </w:r>
        <w:r w:rsidR="0024635C">
          <w:instrText xml:space="preserve"> PAGEREF _Toc27281 </w:instrText>
        </w:r>
        <w:r>
          <w:fldChar w:fldCharType="separate"/>
        </w:r>
        <w:r w:rsidR="0024635C">
          <w:t>8</w:t>
        </w:r>
        <w:r>
          <w:fldChar w:fldCharType="end"/>
        </w:r>
      </w:hyperlink>
    </w:p>
    <w:p w:rsidR="00B93D31" w:rsidRDefault="00B93D31">
      <w:pPr>
        <w:pStyle w:val="30"/>
        <w:tabs>
          <w:tab w:val="right" w:leader="dot" w:pos="8306"/>
        </w:tabs>
      </w:pPr>
      <w:hyperlink w:anchor="_Toc10979" w:history="1">
        <w:r w:rsidR="0024635C">
          <w:rPr>
            <w:rFonts w:hint="eastAsia"/>
          </w:rPr>
          <w:t>Parameters</w:t>
        </w:r>
        <w:r w:rsidR="0024635C">
          <w:tab/>
        </w:r>
        <w:r>
          <w:fldChar w:fldCharType="begin"/>
        </w:r>
        <w:r w:rsidR="0024635C">
          <w:instrText xml:space="preserve"> PAGEREF _Toc10979 </w:instrText>
        </w:r>
        <w:r>
          <w:fldChar w:fldCharType="separate"/>
        </w:r>
        <w:r w:rsidR="0024635C">
          <w:t>8</w:t>
        </w:r>
        <w:r>
          <w:fldChar w:fldCharType="end"/>
        </w:r>
      </w:hyperlink>
    </w:p>
    <w:p w:rsidR="00B93D31" w:rsidRDefault="00B93D31">
      <w:pPr>
        <w:pStyle w:val="20"/>
        <w:tabs>
          <w:tab w:val="right" w:leader="dot" w:pos="8306"/>
        </w:tabs>
      </w:pPr>
      <w:hyperlink w:anchor="_Toc30407" w:history="1">
        <w:r w:rsidR="0024635C">
          <w:rPr>
            <w:rFonts w:ascii="微软雅黑" w:eastAsia="微软雅黑" w:hAnsi="微软雅黑" w:cs="微软雅黑" w:hint="eastAsia"/>
          </w:rPr>
          <w:t>4. Get Device Version</w:t>
        </w:r>
        <w:r w:rsidR="0024635C">
          <w:tab/>
        </w:r>
        <w:r>
          <w:fldChar w:fldCharType="begin"/>
        </w:r>
        <w:r w:rsidR="0024635C">
          <w:instrText xml:space="preserve"> PAGEREF _Toc30407 </w:instrText>
        </w:r>
        <w:r>
          <w:fldChar w:fldCharType="separate"/>
        </w:r>
        <w:r w:rsidR="0024635C">
          <w:t>8</w:t>
        </w:r>
        <w:r>
          <w:fldChar w:fldCharType="end"/>
        </w:r>
      </w:hyperlink>
    </w:p>
    <w:p w:rsidR="00B93D31" w:rsidRDefault="00B93D31">
      <w:pPr>
        <w:pStyle w:val="30"/>
        <w:tabs>
          <w:tab w:val="right" w:leader="dot" w:pos="8306"/>
        </w:tabs>
      </w:pPr>
      <w:hyperlink w:anchor="_Toc17169" w:history="1">
        <w:r w:rsidR="0024635C">
          <w:rPr>
            <w:rFonts w:hint="eastAsia"/>
          </w:rPr>
          <w:t>Description</w:t>
        </w:r>
        <w:r w:rsidR="0024635C">
          <w:tab/>
        </w:r>
        <w:r>
          <w:fldChar w:fldCharType="begin"/>
        </w:r>
        <w:r w:rsidR="0024635C">
          <w:instrText xml:space="preserve"> PAGEREF _Toc17169 </w:instrText>
        </w:r>
        <w:r>
          <w:fldChar w:fldCharType="separate"/>
        </w:r>
        <w:r w:rsidR="0024635C">
          <w:t>8</w:t>
        </w:r>
        <w:r>
          <w:fldChar w:fldCharType="end"/>
        </w:r>
      </w:hyperlink>
    </w:p>
    <w:p w:rsidR="00B93D31" w:rsidRDefault="00B93D31">
      <w:pPr>
        <w:pStyle w:val="30"/>
        <w:tabs>
          <w:tab w:val="right" w:leader="dot" w:pos="8306"/>
        </w:tabs>
      </w:pPr>
      <w:hyperlink w:anchor="_Toc15813" w:history="1">
        <w:r w:rsidR="0024635C">
          <w:rPr>
            <w:rFonts w:hint="eastAsia"/>
          </w:rPr>
          <w:t>Parameters</w:t>
        </w:r>
        <w:r w:rsidR="0024635C">
          <w:tab/>
        </w:r>
        <w:r>
          <w:fldChar w:fldCharType="begin"/>
        </w:r>
        <w:r w:rsidR="0024635C">
          <w:instrText xml:space="preserve"> PAGEREF _Toc15813 </w:instrText>
        </w:r>
        <w:r>
          <w:fldChar w:fldCharType="separate"/>
        </w:r>
        <w:r w:rsidR="0024635C">
          <w:t>8</w:t>
        </w:r>
        <w:r>
          <w:fldChar w:fldCharType="end"/>
        </w:r>
      </w:hyperlink>
    </w:p>
    <w:p w:rsidR="00B93D31" w:rsidRDefault="00B93D31">
      <w:pPr>
        <w:pStyle w:val="20"/>
        <w:tabs>
          <w:tab w:val="right" w:leader="dot" w:pos="8306"/>
        </w:tabs>
      </w:pPr>
      <w:hyperlink w:anchor="_Toc8358" w:history="1">
        <w:r w:rsidR="0024635C">
          <w:rPr>
            <w:rFonts w:hint="eastAsia"/>
          </w:rPr>
          <w:t xml:space="preserve">5. </w:t>
        </w:r>
        <w:r w:rsidR="0024635C">
          <w:t xml:space="preserve">Set up automatic </w:t>
        </w:r>
        <w:r w:rsidR="0024635C">
          <w:rPr>
            <w:rFonts w:hint="eastAsia"/>
          </w:rPr>
          <w:t>Collection</w:t>
        </w:r>
        <w:r w:rsidR="0024635C">
          <w:tab/>
        </w:r>
        <w:r>
          <w:fldChar w:fldCharType="begin"/>
        </w:r>
        <w:r w:rsidR="0024635C">
          <w:instrText xml:space="preserve"> PAGEREF _Toc8358 </w:instrText>
        </w:r>
        <w:r>
          <w:fldChar w:fldCharType="separate"/>
        </w:r>
        <w:r w:rsidR="0024635C">
          <w:t>9</w:t>
        </w:r>
        <w:r>
          <w:fldChar w:fldCharType="end"/>
        </w:r>
      </w:hyperlink>
    </w:p>
    <w:p w:rsidR="00B93D31" w:rsidRDefault="00B93D31">
      <w:pPr>
        <w:pStyle w:val="30"/>
        <w:tabs>
          <w:tab w:val="right" w:leader="dot" w:pos="8306"/>
        </w:tabs>
      </w:pPr>
      <w:hyperlink w:anchor="_Toc27129" w:history="1">
        <w:r w:rsidR="0024635C">
          <w:rPr>
            <w:rFonts w:hint="eastAsia"/>
          </w:rPr>
          <w:t>Description</w:t>
        </w:r>
        <w:r w:rsidR="0024635C">
          <w:tab/>
        </w:r>
        <w:r>
          <w:fldChar w:fldCharType="begin"/>
        </w:r>
        <w:r w:rsidR="0024635C">
          <w:instrText xml:space="preserve"> PAGEREF _Toc27129 </w:instrText>
        </w:r>
        <w:r>
          <w:fldChar w:fldCharType="separate"/>
        </w:r>
        <w:r w:rsidR="0024635C">
          <w:t>9</w:t>
        </w:r>
        <w:r>
          <w:fldChar w:fldCharType="end"/>
        </w:r>
      </w:hyperlink>
    </w:p>
    <w:p w:rsidR="00B93D31" w:rsidRDefault="00B93D31">
      <w:pPr>
        <w:pStyle w:val="30"/>
        <w:tabs>
          <w:tab w:val="right" w:leader="dot" w:pos="8306"/>
        </w:tabs>
      </w:pPr>
      <w:hyperlink w:anchor="_Toc14158" w:history="1">
        <w:r w:rsidR="0024635C">
          <w:rPr>
            <w:rFonts w:hint="eastAsia"/>
          </w:rPr>
          <w:t>Parameters</w:t>
        </w:r>
        <w:r w:rsidR="0024635C">
          <w:tab/>
        </w:r>
        <w:r>
          <w:fldChar w:fldCharType="begin"/>
        </w:r>
        <w:r w:rsidR="0024635C">
          <w:instrText xml:space="preserve"> PAGEREF _Toc14158 </w:instrText>
        </w:r>
        <w:r>
          <w:fldChar w:fldCharType="separate"/>
        </w:r>
        <w:r w:rsidR="0024635C">
          <w:t>9</w:t>
        </w:r>
        <w:r>
          <w:fldChar w:fldCharType="end"/>
        </w:r>
      </w:hyperlink>
    </w:p>
    <w:p w:rsidR="00B93D31" w:rsidRDefault="00B93D31">
      <w:pPr>
        <w:pStyle w:val="20"/>
        <w:tabs>
          <w:tab w:val="right" w:leader="dot" w:pos="8306"/>
        </w:tabs>
      </w:pPr>
      <w:hyperlink w:anchor="_Toc5589" w:history="1">
        <w:r w:rsidR="0024635C">
          <w:rPr>
            <w:rFonts w:hint="eastAsia"/>
          </w:rPr>
          <w:t xml:space="preserve">6. </w:t>
        </w:r>
        <w:r w:rsidR="0024635C">
          <w:rPr>
            <w:rFonts w:ascii="微软雅黑" w:eastAsia="微软雅黑" w:hAnsi="微软雅黑" w:cs="微软雅黑" w:hint="eastAsia"/>
          </w:rPr>
          <w:t>Start M</w:t>
        </w:r>
        <w:r w:rsidR="0024635C">
          <w:rPr>
            <w:rFonts w:ascii="微软雅黑" w:eastAsia="微软雅黑" w:hAnsi="微软雅黑" w:cs="微软雅黑"/>
          </w:rPr>
          <w:t>onitoring</w:t>
        </w:r>
        <w:r w:rsidR="0024635C">
          <w:rPr>
            <w:rFonts w:ascii="微软雅黑" w:eastAsia="微软雅黑" w:hAnsi="微软雅黑" w:cs="微软雅黑" w:hint="eastAsia"/>
          </w:rPr>
          <w:t>/Collecting</w:t>
        </w:r>
        <w:r w:rsidR="0024635C">
          <w:tab/>
        </w:r>
        <w:r>
          <w:fldChar w:fldCharType="begin"/>
        </w:r>
        <w:r w:rsidR="0024635C">
          <w:instrText xml:space="preserve"> PAGEREF _Toc5589 </w:instrText>
        </w:r>
        <w:r>
          <w:fldChar w:fldCharType="separate"/>
        </w:r>
        <w:r w:rsidR="0024635C">
          <w:t>9</w:t>
        </w:r>
        <w:r>
          <w:fldChar w:fldCharType="end"/>
        </w:r>
      </w:hyperlink>
    </w:p>
    <w:p w:rsidR="00B93D31" w:rsidRDefault="00B93D31">
      <w:pPr>
        <w:pStyle w:val="30"/>
        <w:tabs>
          <w:tab w:val="right" w:leader="dot" w:pos="8306"/>
        </w:tabs>
      </w:pPr>
      <w:hyperlink w:anchor="_Toc8029" w:history="1">
        <w:r w:rsidR="0024635C">
          <w:rPr>
            <w:rFonts w:hint="eastAsia"/>
          </w:rPr>
          <w:t>Description</w:t>
        </w:r>
        <w:r w:rsidR="0024635C">
          <w:tab/>
        </w:r>
        <w:r>
          <w:fldChar w:fldCharType="begin"/>
        </w:r>
        <w:r w:rsidR="0024635C">
          <w:instrText xml:space="preserve"> PAGEREF _Toc8029 </w:instrText>
        </w:r>
        <w:r>
          <w:fldChar w:fldCharType="separate"/>
        </w:r>
        <w:r w:rsidR="0024635C">
          <w:t>9</w:t>
        </w:r>
        <w:r>
          <w:fldChar w:fldCharType="end"/>
        </w:r>
      </w:hyperlink>
    </w:p>
    <w:p w:rsidR="00B93D31" w:rsidRDefault="00B93D31">
      <w:pPr>
        <w:pStyle w:val="30"/>
        <w:tabs>
          <w:tab w:val="right" w:leader="dot" w:pos="8306"/>
        </w:tabs>
      </w:pPr>
      <w:hyperlink w:anchor="_Toc26974" w:history="1">
        <w:r w:rsidR="0024635C">
          <w:rPr>
            <w:rFonts w:hint="eastAsia"/>
          </w:rPr>
          <w:t>Parameters</w:t>
        </w:r>
        <w:r w:rsidR="0024635C">
          <w:tab/>
        </w:r>
        <w:r>
          <w:fldChar w:fldCharType="begin"/>
        </w:r>
        <w:r w:rsidR="0024635C">
          <w:instrText xml:space="preserve"> PAGEREF _Toc26974 </w:instrText>
        </w:r>
        <w:r>
          <w:fldChar w:fldCharType="separate"/>
        </w:r>
        <w:r w:rsidR="0024635C">
          <w:t>9</w:t>
        </w:r>
        <w:r>
          <w:fldChar w:fldCharType="end"/>
        </w:r>
      </w:hyperlink>
    </w:p>
    <w:p w:rsidR="00B93D31" w:rsidRDefault="00B93D31">
      <w:pPr>
        <w:pStyle w:val="20"/>
        <w:tabs>
          <w:tab w:val="right" w:leader="dot" w:pos="8306"/>
        </w:tabs>
      </w:pPr>
      <w:hyperlink w:anchor="_Toc5566" w:history="1">
        <w:r w:rsidR="0024635C">
          <w:rPr>
            <w:rFonts w:hint="eastAsia"/>
          </w:rPr>
          <w:t xml:space="preserve">7. </w:t>
        </w:r>
        <w:r w:rsidR="0024635C">
          <w:rPr>
            <w:rFonts w:ascii="微软雅黑" w:eastAsia="微软雅黑" w:hAnsi="微软雅黑" w:cs="微软雅黑" w:hint="eastAsia"/>
          </w:rPr>
          <w:t>Stop Monitoring/Collecting</w:t>
        </w:r>
        <w:r w:rsidR="0024635C">
          <w:tab/>
        </w:r>
        <w:r>
          <w:fldChar w:fldCharType="begin"/>
        </w:r>
        <w:r w:rsidR="0024635C">
          <w:instrText xml:space="preserve"> PAGEREF _Toc5566 </w:instrText>
        </w:r>
        <w:r>
          <w:fldChar w:fldCharType="separate"/>
        </w:r>
        <w:r w:rsidR="0024635C">
          <w:t>10</w:t>
        </w:r>
        <w:r>
          <w:fldChar w:fldCharType="end"/>
        </w:r>
      </w:hyperlink>
    </w:p>
    <w:p w:rsidR="00B93D31" w:rsidRDefault="00B93D31">
      <w:pPr>
        <w:pStyle w:val="30"/>
        <w:tabs>
          <w:tab w:val="right" w:leader="dot" w:pos="8306"/>
        </w:tabs>
      </w:pPr>
      <w:hyperlink w:anchor="_Toc30436" w:history="1">
        <w:r w:rsidR="0024635C">
          <w:rPr>
            <w:rFonts w:hint="eastAsia"/>
          </w:rPr>
          <w:t>Description</w:t>
        </w:r>
        <w:r w:rsidR="0024635C">
          <w:tab/>
        </w:r>
        <w:r>
          <w:fldChar w:fldCharType="begin"/>
        </w:r>
        <w:r w:rsidR="0024635C">
          <w:instrText xml:space="preserve"> PAGEREF _Toc30436 </w:instrText>
        </w:r>
        <w:r>
          <w:fldChar w:fldCharType="separate"/>
        </w:r>
        <w:r w:rsidR="0024635C">
          <w:t>10</w:t>
        </w:r>
        <w:r>
          <w:fldChar w:fldCharType="end"/>
        </w:r>
      </w:hyperlink>
    </w:p>
    <w:p w:rsidR="00B93D31" w:rsidRDefault="00B93D31">
      <w:pPr>
        <w:pStyle w:val="30"/>
        <w:tabs>
          <w:tab w:val="right" w:leader="dot" w:pos="8306"/>
        </w:tabs>
      </w:pPr>
      <w:hyperlink w:anchor="_Toc20554" w:history="1">
        <w:r w:rsidR="0024635C">
          <w:rPr>
            <w:rFonts w:hint="eastAsia"/>
          </w:rPr>
          <w:t>Parameters</w:t>
        </w:r>
        <w:r w:rsidR="0024635C">
          <w:tab/>
        </w:r>
        <w:r>
          <w:fldChar w:fldCharType="begin"/>
        </w:r>
        <w:r w:rsidR="0024635C">
          <w:instrText xml:space="preserve"> PAGEREF _Toc20554 </w:instrText>
        </w:r>
        <w:r>
          <w:fldChar w:fldCharType="separate"/>
        </w:r>
        <w:r w:rsidR="0024635C">
          <w:t>10</w:t>
        </w:r>
        <w:r>
          <w:fldChar w:fldCharType="end"/>
        </w:r>
      </w:hyperlink>
    </w:p>
    <w:p w:rsidR="00B93D31" w:rsidRDefault="00B93D31">
      <w:pPr>
        <w:pStyle w:val="20"/>
        <w:tabs>
          <w:tab w:val="right" w:leader="dot" w:pos="8306"/>
        </w:tabs>
      </w:pPr>
      <w:hyperlink w:anchor="_Toc32387" w:history="1">
        <w:r w:rsidR="0024635C">
          <w:rPr>
            <w:rFonts w:ascii="微软雅黑" w:eastAsia="微软雅黑" w:hAnsi="微软雅黑" w:cs="微软雅黑" w:hint="eastAsia"/>
          </w:rPr>
          <w:t xml:space="preserve">8. </w:t>
        </w:r>
        <w:r w:rsidR="0024635C">
          <w:rPr>
            <w:rFonts w:ascii="微软雅黑" w:eastAsia="微软雅黑" w:hAnsi="微软雅黑" w:cs="微软雅黑"/>
          </w:rPr>
          <w:t>Get</w:t>
        </w:r>
        <w:r w:rsidR="0024635C">
          <w:rPr>
            <w:rFonts w:ascii="微软雅黑" w:eastAsia="微软雅黑" w:hAnsi="微软雅黑" w:cs="微软雅黑" w:hint="eastAsia"/>
          </w:rPr>
          <w:t xml:space="preserve"> Collection S</w:t>
        </w:r>
        <w:r w:rsidR="0024635C">
          <w:rPr>
            <w:rFonts w:ascii="微软雅黑" w:eastAsia="微软雅黑" w:hAnsi="微软雅黑" w:cs="微软雅黑"/>
          </w:rPr>
          <w:t>tatus</w:t>
        </w:r>
        <w:r w:rsidR="0024635C">
          <w:tab/>
        </w:r>
        <w:r>
          <w:fldChar w:fldCharType="begin"/>
        </w:r>
        <w:r w:rsidR="0024635C">
          <w:instrText xml:space="preserve"> PAGEREF _Toc32387 </w:instrText>
        </w:r>
        <w:r>
          <w:fldChar w:fldCharType="separate"/>
        </w:r>
        <w:r w:rsidR="0024635C">
          <w:t>10</w:t>
        </w:r>
        <w:r>
          <w:fldChar w:fldCharType="end"/>
        </w:r>
      </w:hyperlink>
    </w:p>
    <w:p w:rsidR="00B93D31" w:rsidRDefault="00B93D31">
      <w:pPr>
        <w:pStyle w:val="30"/>
        <w:tabs>
          <w:tab w:val="right" w:leader="dot" w:pos="8306"/>
        </w:tabs>
      </w:pPr>
      <w:hyperlink w:anchor="_Toc29132" w:history="1">
        <w:r w:rsidR="0024635C">
          <w:rPr>
            <w:rFonts w:hint="eastAsia"/>
          </w:rPr>
          <w:t>D</w:t>
        </w:r>
        <w:r w:rsidR="0024635C">
          <w:rPr>
            <w:rFonts w:hint="eastAsia"/>
          </w:rPr>
          <w:t>escription</w:t>
        </w:r>
        <w:r w:rsidR="0024635C">
          <w:tab/>
        </w:r>
        <w:r>
          <w:fldChar w:fldCharType="begin"/>
        </w:r>
        <w:r w:rsidR="0024635C">
          <w:instrText xml:space="preserve"> PAGEREF _Toc29132 </w:instrText>
        </w:r>
        <w:r>
          <w:fldChar w:fldCharType="separate"/>
        </w:r>
        <w:r w:rsidR="0024635C">
          <w:t>10</w:t>
        </w:r>
        <w:r>
          <w:fldChar w:fldCharType="end"/>
        </w:r>
      </w:hyperlink>
    </w:p>
    <w:p w:rsidR="00B93D31" w:rsidRDefault="00B93D31">
      <w:pPr>
        <w:pStyle w:val="30"/>
        <w:tabs>
          <w:tab w:val="right" w:leader="dot" w:pos="8306"/>
        </w:tabs>
      </w:pPr>
      <w:hyperlink w:anchor="_Toc22151" w:history="1">
        <w:r w:rsidR="0024635C">
          <w:rPr>
            <w:rFonts w:hint="eastAsia"/>
          </w:rPr>
          <w:t>Parameters</w:t>
        </w:r>
        <w:r w:rsidR="0024635C">
          <w:tab/>
        </w:r>
        <w:r>
          <w:fldChar w:fldCharType="begin"/>
        </w:r>
        <w:r w:rsidR="0024635C">
          <w:instrText xml:space="preserve"> PAGEREF _Toc22151 </w:instrText>
        </w:r>
        <w:r>
          <w:fldChar w:fldCharType="separate"/>
        </w:r>
        <w:r w:rsidR="0024635C">
          <w:t>10</w:t>
        </w:r>
        <w:r>
          <w:fldChar w:fldCharType="end"/>
        </w:r>
      </w:hyperlink>
    </w:p>
    <w:p w:rsidR="00B93D31" w:rsidRDefault="00B93D31">
      <w:pPr>
        <w:pStyle w:val="20"/>
        <w:tabs>
          <w:tab w:val="right" w:leader="dot" w:pos="8306"/>
        </w:tabs>
      </w:pPr>
      <w:hyperlink w:anchor="_Toc836" w:history="1">
        <w:r w:rsidR="0024635C">
          <w:rPr>
            <w:rFonts w:ascii="微软雅黑" w:eastAsia="微软雅黑" w:hAnsi="微软雅黑" w:cs="微软雅黑" w:hint="eastAsia"/>
          </w:rPr>
          <w:t>9. Get Sleep</w:t>
        </w:r>
        <w:r w:rsidR="0024635C">
          <w:rPr>
            <w:rFonts w:ascii="微软雅黑" w:eastAsia="微软雅黑" w:hAnsi="微软雅黑" w:cs="微软雅黑"/>
          </w:rPr>
          <w:t xml:space="preserve"> </w:t>
        </w:r>
        <w:r w:rsidR="0024635C">
          <w:rPr>
            <w:rFonts w:ascii="微软雅黑" w:eastAsia="微软雅黑" w:hAnsi="微软雅黑" w:cs="微软雅黑" w:hint="eastAsia"/>
          </w:rPr>
          <w:t>D</w:t>
        </w:r>
        <w:r w:rsidR="0024635C">
          <w:rPr>
            <w:rFonts w:ascii="微软雅黑" w:eastAsia="微软雅黑" w:hAnsi="微软雅黑" w:cs="微软雅黑"/>
          </w:rPr>
          <w:t>ata</w:t>
        </w:r>
        <w:r w:rsidR="0024635C">
          <w:rPr>
            <w:rFonts w:ascii="微软雅黑" w:eastAsia="微软雅黑" w:hAnsi="微软雅黑" w:cs="微软雅黑" w:hint="eastAsia"/>
          </w:rPr>
          <w:t xml:space="preserve"> (</w:t>
        </w:r>
        <w:r w:rsidR="0024635C">
          <w:rPr>
            <w:rFonts w:ascii="微软雅黑" w:eastAsia="微软雅黑" w:hAnsi="微软雅黑" w:cs="微软雅黑"/>
          </w:rPr>
          <w:t>Real-time</w:t>
        </w:r>
        <w:r w:rsidR="0024635C">
          <w:rPr>
            <w:rFonts w:ascii="微软雅黑" w:eastAsia="微软雅黑" w:hAnsi="微软雅黑" w:cs="微软雅黑" w:hint="eastAsia"/>
          </w:rPr>
          <w:t>)</w:t>
        </w:r>
        <w:r w:rsidR="0024635C">
          <w:tab/>
        </w:r>
        <w:r>
          <w:fldChar w:fldCharType="begin"/>
        </w:r>
        <w:r w:rsidR="0024635C">
          <w:instrText xml:space="preserve"> PAGEREF _Toc836 </w:instrText>
        </w:r>
        <w:r>
          <w:fldChar w:fldCharType="separate"/>
        </w:r>
        <w:r w:rsidR="0024635C">
          <w:t>10</w:t>
        </w:r>
        <w:r>
          <w:fldChar w:fldCharType="end"/>
        </w:r>
      </w:hyperlink>
    </w:p>
    <w:p w:rsidR="00B93D31" w:rsidRDefault="00B93D31">
      <w:pPr>
        <w:pStyle w:val="30"/>
        <w:tabs>
          <w:tab w:val="right" w:leader="dot" w:pos="8306"/>
        </w:tabs>
      </w:pPr>
      <w:hyperlink w:anchor="_Toc26674" w:history="1">
        <w:r w:rsidR="0024635C">
          <w:rPr>
            <w:rFonts w:hint="eastAsia"/>
          </w:rPr>
          <w:t>Description</w:t>
        </w:r>
        <w:r w:rsidR="0024635C">
          <w:tab/>
        </w:r>
        <w:r>
          <w:fldChar w:fldCharType="begin"/>
        </w:r>
        <w:r w:rsidR="0024635C">
          <w:instrText xml:space="preserve"> PAGEREF _Toc26674 </w:instrText>
        </w:r>
        <w:r>
          <w:fldChar w:fldCharType="separate"/>
        </w:r>
        <w:r w:rsidR="0024635C">
          <w:t>11</w:t>
        </w:r>
        <w:r>
          <w:fldChar w:fldCharType="end"/>
        </w:r>
      </w:hyperlink>
    </w:p>
    <w:p w:rsidR="00B93D31" w:rsidRDefault="00B93D31">
      <w:pPr>
        <w:pStyle w:val="30"/>
        <w:tabs>
          <w:tab w:val="right" w:leader="dot" w:pos="8306"/>
        </w:tabs>
      </w:pPr>
      <w:hyperlink w:anchor="_Toc17448" w:history="1">
        <w:r w:rsidR="0024635C">
          <w:rPr>
            <w:rFonts w:hint="eastAsia"/>
          </w:rPr>
          <w:t>Parameters</w:t>
        </w:r>
        <w:r w:rsidR="0024635C">
          <w:tab/>
        </w:r>
        <w:r>
          <w:fldChar w:fldCharType="begin"/>
        </w:r>
        <w:r w:rsidR="0024635C">
          <w:instrText xml:space="preserve"> PAGEREF _Toc17448 </w:instrText>
        </w:r>
        <w:r>
          <w:fldChar w:fldCharType="separate"/>
        </w:r>
        <w:r w:rsidR="0024635C">
          <w:t>11</w:t>
        </w:r>
        <w:r>
          <w:fldChar w:fldCharType="end"/>
        </w:r>
      </w:hyperlink>
    </w:p>
    <w:p w:rsidR="00B93D31" w:rsidRDefault="00B93D31">
      <w:pPr>
        <w:pStyle w:val="20"/>
        <w:tabs>
          <w:tab w:val="right" w:leader="dot" w:pos="8306"/>
        </w:tabs>
      </w:pPr>
      <w:hyperlink w:anchor="_Toc27510" w:history="1">
        <w:r w:rsidR="0024635C">
          <w:rPr>
            <w:rFonts w:ascii="微软雅黑" w:eastAsia="微软雅黑" w:hAnsi="微软雅黑" w:cs="微软雅黑" w:hint="eastAsia"/>
          </w:rPr>
          <w:t>10. Stop Getting Sleep</w:t>
        </w:r>
        <w:r w:rsidR="0024635C">
          <w:rPr>
            <w:rFonts w:ascii="微软雅黑" w:eastAsia="微软雅黑" w:hAnsi="微软雅黑" w:cs="微软雅黑"/>
          </w:rPr>
          <w:t xml:space="preserve"> </w:t>
        </w:r>
        <w:r w:rsidR="0024635C">
          <w:rPr>
            <w:rFonts w:ascii="微软雅黑" w:eastAsia="微软雅黑" w:hAnsi="微软雅黑" w:cs="微软雅黑" w:hint="eastAsia"/>
          </w:rPr>
          <w:t>D</w:t>
        </w:r>
        <w:r w:rsidR="0024635C">
          <w:rPr>
            <w:rFonts w:ascii="微软雅黑" w:eastAsia="微软雅黑" w:hAnsi="微软雅黑" w:cs="微软雅黑"/>
          </w:rPr>
          <w:t>ata</w:t>
        </w:r>
        <w:r w:rsidR="0024635C">
          <w:tab/>
        </w:r>
        <w:r>
          <w:fldChar w:fldCharType="begin"/>
        </w:r>
        <w:r w:rsidR="0024635C">
          <w:instrText xml:space="preserve"> PAGEREF _Toc27510 </w:instrText>
        </w:r>
        <w:r>
          <w:fldChar w:fldCharType="separate"/>
        </w:r>
        <w:r w:rsidR="0024635C">
          <w:t>11</w:t>
        </w:r>
        <w:r>
          <w:fldChar w:fldCharType="end"/>
        </w:r>
      </w:hyperlink>
    </w:p>
    <w:p w:rsidR="00B93D31" w:rsidRDefault="00B93D31">
      <w:pPr>
        <w:pStyle w:val="30"/>
        <w:tabs>
          <w:tab w:val="right" w:leader="dot" w:pos="8306"/>
        </w:tabs>
      </w:pPr>
      <w:hyperlink w:anchor="_Toc29100" w:history="1">
        <w:r w:rsidR="0024635C">
          <w:rPr>
            <w:rFonts w:hint="eastAsia"/>
          </w:rPr>
          <w:t>Description</w:t>
        </w:r>
        <w:r w:rsidR="0024635C">
          <w:tab/>
        </w:r>
        <w:r>
          <w:fldChar w:fldCharType="begin"/>
        </w:r>
        <w:r w:rsidR="0024635C">
          <w:instrText xml:space="preserve"> PAGEREF _Toc29100 </w:instrText>
        </w:r>
        <w:r>
          <w:fldChar w:fldCharType="separate"/>
        </w:r>
        <w:r w:rsidR="0024635C">
          <w:t>11</w:t>
        </w:r>
        <w:r>
          <w:fldChar w:fldCharType="end"/>
        </w:r>
      </w:hyperlink>
    </w:p>
    <w:p w:rsidR="00B93D31" w:rsidRDefault="00B93D31">
      <w:pPr>
        <w:pStyle w:val="30"/>
        <w:tabs>
          <w:tab w:val="right" w:leader="dot" w:pos="8306"/>
        </w:tabs>
      </w:pPr>
      <w:hyperlink w:anchor="_Toc8599" w:history="1">
        <w:r w:rsidR="0024635C">
          <w:rPr>
            <w:rFonts w:hint="eastAsia"/>
          </w:rPr>
          <w:t>Parameters</w:t>
        </w:r>
        <w:r w:rsidR="0024635C">
          <w:tab/>
        </w:r>
        <w:r>
          <w:fldChar w:fldCharType="begin"/>
        </w:r>
        <w:r w:rsidR="0024635C">
          <w:instrText xml:space="preserve"> PAGEREF _Toc85</w:instrText>
        </w:r>
        <w:r w:rsidR="0024635C">
          <w:instrText xml:space="preserve">99 </w:instrText>
        </w:r>
        <w:r>
          <w:fldChar w:fldCharType="separate"/>
        </w:r>
        <w:r w:rsidR="0024635C">
          <w:t>11</w:t>
        </w:r>
        <w:r>
          <w:fldChar w:fldCharType="end"/>
        </w:r>
      </w:hyperlink>
    </w:p>
    <w:p w:rsidR="00B93D31" w:rsidRDefault="00B93D31">
      <w:pPr>
        <w:pStyle w:val="20"/>
        <w:tabs>
          <w:tab w:val="right" w:leader="dot" w:pos="8306"/>
        </w:tabs>
      </w:pPr>
      <w:hyperlink w:anchor="_Toc25953" w:history="1">
        <w:r w:rsidR="0024635C">
          <w:rPr>
            <w:rFonts w:ascii="微软雅黑" w:eastAsia="微软雅黑" w:hAnsi="微软雅黑" w:cs="微软雅黑" w:hint="eastAsia"/>
          </w:rPr>
          <w:t xml:space="preserve">11. Get </w:t>
        </w:r>
        <w:r w:rsidR="0024635C">
          <w:rPr>
            <w:rFonts w:ascii="微软雅黑" w:eastAsia="微软雅黑" w:hAnsi="微软雅黑" w:cs="微软雅黑"/>
          </w:rPr>
          <w:t>The Signal Strength</w:t>
        </w:r>
        <w:r w:rsidR="0024635C">
          <w:rPr>
            <w:rFonts w:ascii="微软雅黑" w:eastAsia="微软雅黑" w:hAnsi="微软雅黑" w:cs="微软雅黑" w:hint="eastAsia"/>
          </w:rPr>
          <w:t xml:space="preserve"> (</w:t>
        </w:r>
        <w:r w:rsidR="0024635C">
          <w:rPr>
            <w:rFonts w:ascii="微软雅黑" w:eastAsia="微软雅黑" w:hAnsi="微软雅黑" w:cs="微软雅黑"/>
          </w:rPr>
          <w:t>Real-time</w:t>
        </w:r>
        <w:r w:rsidR="0024635C">
          <w:rPr>
            <w:rFonts w:ascii="微软雅黑" w:eastAsia="微软雅黑" w:hAnsi="微软雅黑" w:cs="微软雅黑" w:hint="eastAsia"/>
          </w:rPr>
          <w:t>)</w:t>
        </w:r>
        <w:r w:rsidR="0024635C">
          <w:tab/>
        </w:r>
        <w:r>
          <w:fldChar w:fldCharType="begin"/>
        </w:r>
        <w:r w:rsidR="0024635C">
          <w:instrText xml:space="preserve"> PAGEREF _Toc25953 </w:instrText>
        </w:r>
        <w:r>
          <w:fldChar w:fldCharType="separate"/>
        </w:r>
        <w:r w:rsidR="0024635C">
          <w:t>11</w:t>
        </w:r>
        <w:r>
          <w:fldChar w:fldCharType="end"/>
        </w:r>
      </w:hyperlink>
    </w:p>
    <w:p w:rsidR="00B93D31" w:rsidRDefault="00B93D31">
      <w:pPr>
        <w:pStyle w:val="30"/>
        <w:tabs>
          <w:tab w:val="right" w:leader="dot" w:pos="8306"/>
        </w:tabs>
      </w:pPr>
      <w:hyperlink w:anchor="_Toc3543" w:history="1">
        <w:r w:rsidR="0024635C">
          <w:rPr>
            <w:rFonts w:hint="eastAsia"/>
          </w:rPr>
          <w:t>Description</w:t>
        </w:r>
        <w:r w:rsidR="0024635C">
          <w:tab/>
        </w:r>
        <w:r>
          <w:fldChar w:fldCharType="begin"/>
        </w:r>
        <w:r w:rsidR="0024635C">
          <w:instrText xml:space="preserve"> PAGEREF _Toc3543 </w:instrText>
        </w:r>
        <w:r>
          <w:fldChar w:fldCharType="separate"/>
        </w:r>
        <w:r w:rsidR="0024635C">
          <w:t>11</w:t>
        </w:r>
        <w:r>
          <w:fldChar w:fldCharType="end"/>
        </w:r>
      </w:hyperlink>
    </w:p>
    <w:p w:rsidR="00B93D31" w:rsidRDefault="00B93D31">
      <w:pPr>
        <w:pStyle w:val="30"/>
        <w:tabs>
          <w:tab w:val="right" w:leader="dot" w:pos="8306"/>
        </w:tabs>
      </w:pPr>
      <w:hyperlink w:anchor="_Toc11683" w:history="1">
        <w:r w:rsidR="0024635C">
          <w:rPr>
            <w:rFonts w:hint="eastAsia"/>
          </w:rPr>
          <w:t>Parameters</w:t>
        </w:r>
        <w:r w:rsidR="0024635C">
          <w:tab/>
        </w:r>
        <w:r>
          <w:fldChar w:fldCharType="begin"/>
        </w:r>
        <w:r w:rsidR="0024635C">
          <w:instrText xml:space="preserve"> PAGEREF _Toc11683 </w:instrText>
        </w:r>
        <w:r>
          <w:fldChar w:fldCharType="separate"/>
        </w:r>
        <w:r w:rsidR="0024635C">
          <w:t>11</w:t>
        </w:r>
        <w:r>
          <w:fldChar w:fldCharType="end"/>
        </w:r>
      </w:hyperlink>
    </w:p>
    <w:p w:rsidR="00B93D31" w:rsidRDefault="00B93D31">
      <w:pPr>
        <w:pStyle w:val="20"/>
        <w:tabs>
          <w:tab w:val="right" w:leader="dot" w:pos="8306"/>
        </w:tabs>
      </w:pPr>
      <w:hyperlink w:anchor="_Toc25761" w:history="1">
        <w:r w:rsidR="0024635C">
          <w:rPr>
            <w:rFonts w:ascii="微软雅黑" w:eastAsia="微软雅黑" w:hAnsi="微软雅黑" w:cs="微软雅黑" w:hint="eastAsia"/>
          </w:rPr>
          <w:t xml:space="preserve">12. Stop Getting </w:t>
        </w:r>
        <w:r w:rsidR="0024635C">
          <w:rPr>
            <w:rFonts w:ascii="微软雅黑" w:eastAsia="微软雅黑" w:hAnsi="微软雅黑" w:cs="微软雅黑"/>
          </w:rPr>
          <w:t>The Signal Strength</w:t>
        </w:r>
        <w:r w:rsidR="0024635C">
          <w:tab/>
        </w:r>
        <w:r>
          <w:fldChar w:fldCharType="begin"/>
        </w:r>
        <w:r w:rsidR="0024635C">
          <w:instrText xml:space="preserve"> PAGEREF _Toc25761 </w:instrText>
        </w:r>
        <w:r>
          <w:fldChar w:fldCharType="separate"/>
        </w:r>
        <w:r w:rsidR="0024635C">
          <w:t>12</w:t>
        </w:r>
        <w:r>
          <w:fldChar w:fldCharType="end"/>
        </w:r>
      </w:hyperlink>
    </w:p>
    <w:p w:rsidR="00B93D31" w:rsidRDefault="00B93D31">
      <w:pPr>
        <w:pStyle w:val="30"/>
        <w:tabs>
          <w:tab w:val="right" w:leader="dot" w:pos="8306"/>
        </w:tabs>
      </w:pPr>
      <w:hyperlink w:anchor="_Toc5813" w:history="1">
        <w:r w:rsidR="0024635C">
          <w:rPr>
            <w:rFonts w:hint="eastAsia"/>
          </w:rPr>
          <w:t>Description</w:t>
        </w:r>
        <w:r w:rsidR="0024635C">
          <w:tab/>
        </w:r>
        <w:r>
          <w:fldChar w:fldCharType="begin"/>
        </w:r>
        <w:r w:rsidR="0024635C">
          <w:instrText xml:space="preserve"> PAGEREF _Toc5813 </w:instrText>
        </w:r>
        <w:r>
          <w:fldChar w:fldCharType="separate"/>
        </w:r>
        <w:r w:rsidR="0024635C">
          <w:t>12</w:t>
        </w:r>
        <w:r>
          <w:fldChar w:fldCharType="end"/>
        </w:r>
      </w:hyperlink>
    </w:p>
    <w:p w:rsidR="00B93D31" w:rsidRDefault="00B93D31">
      <w:pPr>
        <w:pStyle w:val="30"/>
        <w:tabs>
          <w:tab w:val="right" w:leader="dot" w:pos="8306"/>
        </w:tabs>
      </w:pPr>
      <w:hyperlink w:anchor="_Toc27840" w:history="1">
        <w:r w:rsidR="0024635C">
          <w:rPr>
            <w:rFonts w:hint="eastAsia"/>
          </w:rPr>
          <w:t>Parameters</w:t>
        </w:r>
        <w:r w:rsidR="0024635C">
          <w:tab/>
        </w:r>
        <w:r>
          <w:fldChar w:fldCharType="begin"/>
        </w:r>
        <w:r w:rsidR="0024635C">
          <w:instrText xml:space="preserve"> PAGEREF _Toc27840 </w:instrText>
        </w:r>
        <w:r>
          <w:fldChar w:fldCharType="separate"/>
        </w:r>
        <w:r w:rsidR="0024635C">
          <w:t>12</w:t>
        </w:r>
        <w:r>
          <w:fldChar w:fldCharType="end"/>
        </w:r>
      </w:hyperlink>
    </w:p>
    <w:p w:rsidR="00B93D31" w:rsidRDefault="00B93D31">
      <w:pPr>
        <w:pStyle w:val="20"/>
        <w:tabs>
          <w:tab w:val="right" w:leader="dot" w:pos="8306"/>
        </w:tabs>
      </w:pPr>
      <w:hyperlink w:anchor="_Toc4474" w:history="1">
        <w:r w:rsidR="0024635C">
          <w:rPr>
            <w:rFonts w:ascii="微软雅黑" w:eastAsia="微软雅黑" w:hAnsi="微软雅黑" w:cs="微软雅黑" w:hint="eastAsia"/>
          </w:rPr>
          <w:t>13. Get Sleep Report</w:t>
        </w:r>
        <w:r w:rsidR="0024635C">
          <w:tab/>
        </w:r>
        <w:r>
          <w:fldChar w:fldCharType="begin"/>
        </w:r>
        <w:r w:rsidR="0024635C">
          <w:instrText xml:space="preserve"> PAGEREF _Toc4474 </w:instrText>
        </w:r>
        <w:r>
          <w:fldChar w:fldCharType="separate"/>
        </w:r>
        <w:r w:rsidR="0024635C">
          <w:t>12</w:t>
        </w:r>
        <w:r>
          <w:fldChar w:fldCharType="end"/>
        </w:r>
      </w:hyperlink>
    </w:p>
    <w:p w:rsidR="00B93D31" w:rsidRDefault="00B93D31">
      <w:pPr>
        <w:pStyle w:val="30"/>
        <w:tabs>
          <w:tab w:val="right" w:leader="dot" w:pos="8306"/>
        </w:tabs>
      </w:pPr>
      <w:hyperlink w:anchor="_Toc11179" w:history="1">
        <w:r w:rsidR="0024635C">
          <w:rPr>
            <w:rFonts w:hint="eastAsia"/>
          </w:rPr>
          <w:t>Description</w:t>
        </w:r>
        <w:r w:rsidR="0024635C">
          <w:tab/>
        </w:r>
        <w:r>
          <w:fldChar w:fldCharType="begin"/>
        </w:r>
        <w:r w:rsidR="0024635C">
          <w:instrText xml:space="preserve"> PAGEREF _Toc11179 </w:instrText>
        </w:r>
        <w:r>
          <w:fldChar w:fldCharType="separate"/>
        </w:r>
        <w:r w:rsidR="0024635C">
          <w:t>12</w:t>
        </w:r>
        <w:r>
          <w:fldChar w:fldCharType="end"/>
        </w:r>
      </w:hyperlink>
    </w:p>
    <w:p w:rsidR="00B93D31" w:rsidRDefault="00B93D31">
      <w:pPr>
        <w:pStyle w:val="30"/>
        <w:tabs>
          <w:tab w:val="right" w:leader="dot" w:pos="8306"/>
        </w:tabs>
      </w:pPr>
      <w:hyperlink w:anchor="_Toc3368" w:history="1">
        <w:r w:rsidR="0024635C">
          <w:rPr>
            <w:rFonts w:hint="eastAsia"/>
          </w:rPr>
          <w:t>Parameters</w:t>
        </w:r>
        <w:r w:rsidR="0024635C">
          <w:tab/>
        </w:r>
        <w:r>
          <w:fldChar w:fldCharType="begin"/>
        </w:r>
        <w:r w:rsidR="0024635C">
          <w:instrText xml:space="preserve"> PAGEREF _Toc3368 </w:instrText>
        </w:r>
        <w:r>
          <w:fldChar w:fldCharType="separate"/>
        </w:r>
        <w:r w:rsidR="0024635C">
          <w:t>12</w:t>
        </w:r>
        <w:r>
          <w:fldChar w:fldCharType="end"/>
        </w:r>
      </w:hyperlink>
    </w:p>
    <w:p w:rsidR="00B93D31" w:rsidRDefault="00B93D31">
      <w:pPr>
        <w:pStyle w:val="20"/>
        <w:tabs>
          <w:tab w:val="right" w:leader="dot" w:pos="8306"/>
        </w:tabs>
      </w:pPr>
      <w:hyperlink w:anchor="_Toc15607" w:history="1">
        <w:r w:rsidR="0024635C">
          <w:rPr>
            <w:rFonts w:ascii="微软雅黑" w:eastAsia="微软雅黑" w:hAnsi="微软雅黑" w:cs="微软雅黑" w:hint="eastAsia"/>
          </w:rPr>
          <w:t xml:space="preserve">14. </w:t>
        </w:r>
        <w:r w:rsidR="0024635C">
          <w:rPr>
            <w:rFonts w:ascii="微软雅黑" w:eastAsia="微软雅黑" w:hAnsi="微软雅黑" w:cs="微软雅黑"/>
          </w:rPr>
          <w:t>Firmware Update</w:t>
        </w:r>
        <w:r w:rsidR="0024635C">
          <w:rPr>
            <w:rFonts w:ascii="微软雅黑" w:eastAsia="微软雅黑" w:hAnsi="微软雅黑" w:cs="微软雅黑" w:hint="eastAsia"/>
          </w:rPr>
          <w:t xml:space="preserve"> </w:t>
        </w:r>
        <w:r w:rsidR="0024635C">
          <w:rPr>
            <w:rFonts w:ascii="微软雅黑" w:eastAsia="微软雅黑" w:hAnsi="微软雅黑" w:cs="微软雅黑" w:hint="eastAsia"/>
          </w:rPr>
          <w:t>1</w:t>
        </w:r>
        <w:r w:rsidR="0024635C">
          <w:tab/>
        </w:r>
        <w:r>
          <w:fldChar w:fldCharType="begin"/>
        </w:r>
        <w:r w:rsidR="0024635C">
          <w:instrText xml:space="preserve"> PAGEREF _Toc15607 </w:instrText>
        </w:r>
        <w:r>
          <w:fldChar w:fldCharType="separate"/>
        </w:r>
        <w:r w:rsidR="0024635C">
          <w:t>13</w:t>
        </w:r>
        <w:r>
          <w:fldChar w:fldCharType="end"/>
        </w:r>
      </w:hyperlink>
    </w:p>
    <w:p w:rsidR="00B93D31" w:rsidRDefault="00B93D31">
      <w:pPr>
        <w:pStyle w:val="30"/>
        <w:tabs>
          <w:tab w:val="right" w:leader="dot" w:pos="8306"/>
        </w:tabs>
      </w:pPr>
      <w:hyperlink w:anchor="_Toc17258" w:history="1">
        <w:r w:rsidR="0024635C">
          <w:rPr>
            <w:rFonts w:hint="eastAsia"/>
          </w:rPr>
          <w:t>Description</w:t>
        </w:r>
        <w:r w:rsidR="0024635C">
          <w:tab/>
        </w:r>
        <w:r>
          <w:fldChar w:fldCharType="begin"/>
        </w:r>
        <w:r w:rsidR="0024635C">
          <w:instrText xml:space="preserve"> PAGEREF _Toc172</w:instrText>
        </w:r>
        <w:r w:rsidR="0024635C">
          <w:instrText xml:space="preserve">58 </w:instrText>
        </w:r>
        <w:r>
          <w:fldChar w:fldCharType="separate"/>
        </w:r>
        <w:r w:rsidR="0024635C">
          <w:t>13</w:t>
        </w:r>
        <w:r>
          <w:fldChar w:fldCharType="end"/>
        </w:r>
      </w:hyperlink>
    </w:p>
    <w:p w:rsidR="00B93D31" w:rsidRDefault="00B93D31">
      <w:pPr>
        <w:pStyle w:val="30"/>
        <w:tabs>
          <w:tab w:val="right" w:leader="dot" w:pos="8306"/>
        </w:tabs>
      </w:pPr>
      <w:hyperlink w:anchor="_Toc30300" w:history="1">
        <w:r w:rsidR="0024635C">
          <w:rPr>
            <w:rFonts w:hint="eastAsia"/>
          </w:rPr>
          <w:t>Parameters</w:t>
        </w:r>
        <w:r w:rsidR="0024635C">
          <w:tab/>
        </w:r>
        <w:r>
          <w:fldChar w:fldCharType="begin"/>
        </w:r>
        <w:r w:rsidR="0024635C">
          <w:instrText xml:space="preserve"> PAGEREF _Toc30300 </w:instrText>
        </w:r>
        <w:r>
          <w:fldChar w:fldCharType="separate"/>
        </w:r>
        <w:r w:rsidR="0024635C">
          <w:t>13</w:t>
        </w:r>
        <w:r>
          <w:fldChar w:fldCharType="end"/>
        </w:r>
      </w:hyperlink>
    </w:p>
    <w:p w:rsidR="00B93D31" w:rsidRDefault="00B93D31">
      <w:pPr>
        <w:pStyle w:val="20"/>
        <w:tabs>
          <w:tab w:val="right" w:leader="dot" w:pos="8306"/>
        </w:tabs>
      </w:pPr>
      <w:hyperlink w:anchor="_Toc13011" w:history="1">
        <w:r w:rsidR="0024635C">
          <w:rPr>
            <w:rFonts w:ascii="微软雅黑" w:eastAsia="微软雅黑" w:hAnsi="微软雅黑" w:cs="微软雅黑" w:hint="eastAsia"/>
          </w:rPr>
          <w:t xml:space="preserve">15. </w:t>
        </w:r>
        <w:r w:rsidR="0024635C">
          <w:rPr>
            <w:rFonts w:ascii="微软雅黑" w:eastAsia="微软雅黑" w:hAnsi="微软雅黑" w:cs="微软雅黑"/>
          </w:rPr>
          <w:t>Firmware Update</w:t>
        </w:r>
        <w:r w:rsidR="0024635C">
          <w:rPr>
            <w:rFonts w:ascii="微软雅黑" w:eastAsia="微软雅黑" w:hAnsi="微软雅黑" w:cs="微软雅黑" w:hint="eastAsia"/>
          </w:rPr>
          <w:t xml:space="preserve"> </w:t>
        </w:r>
        <w:r w:rsidR="0024635C">
          <w:rPr>
            <w:rFonts w:ascii="微软雅黑" w:eastAsia="微软雅黑" w:hAnsi="微软雅黑" w:cs="微软雅黑" w:hint="eastAsia"/>
          </w:rPr>
          <w:t>2</w:t>
        </w:r>
        <w:r w:rsidR="0024635C">
          <w:tab/>
        </w:r>
        <w:r>
          <w:fldChar w:fldCharType="begin"/>
        </w:r>
        <w:r w:rsidR="0024635C">
          <w:instrText xml:space="preserve"> PAGEREF _Toc13011 </w:instrText>
        </w:r>
        <w:r>
          <w:fldChar w:fldCharType="separate"/>
        </w:r>
        <w:r w:rsidR="0024635C">
          <w:t>13</w:t>
        </w:r>
        <w:r>
          <w:fldChar w:fldCharType="end"/>
        </w:r>
      </w:hyperlink>
    </w:p>
    <w:p w:rsidR="00B93D31" w:rsidRDefault="00B93D31">
      <w:pPr>
        <w:pStyle w:val="30"/>
        <w:tabs>
          <w:tab w:val="right" w:leader="dot" w:pos="8306"/>
        </w:tabs>
      </w:pPr>
      <w:hyperlink w:anchor="_Toc17660" w:history="1">
        <w:r w:rsidR="0024635C">
          <w:rPr>
            <w:rFonts w:hint="eastAsia"/>
          </w:rPr>
          <w:t>Description</w:t>
        </w:r>
        <w:r w:rsidR="0024635C">
          <w:tab/>
        </w:r>
        <w:r>
          <w:fldChar w:fldCharType="begin"/>
        </w:r>
        <w:r w:rsidR="0024635C">
          <w:instrText xml:space="preserve"> PAGEREF _Toc17660 </w:instrText>
        </w:r>
        <w:r>
          <w:fldChar w:fldCharType="separate"/>
        </w:r>
        <w:r w:rsidR="0024635C">
          <w:t>13</w:t>
        </w:r>
        <w:r>
          <w:fldChar w:fldCharType="end"/>
        </w:r>
      </w:hyperlink>
    </w:p>
    <w:p w:rsidR="00B93D31" w:rsidRDefault="00B93D31">
      <w:pPr>
        <w:pStyle w:val="30"/>
        <w:tabs>
          <w:tab w:val="right" w:leader="dot" w:pos="8306"/>
        </w:tabs>
      </w:pPr>
      <w:hyperlink w:anchor="_Toc8582" w:history="1">
        <w:r w:rsidR="0024635C">
          <w:rPr>
            <w:rFonts w:hint="eastAsia"/>
          </w:rPr>
          <w:t>Parameters</w:t>
        </w:r>
        <w:r w:rsidR="0024635C">
          <w:tab/>
        </w:r>
        <w:r>
          <w:fldChar w:fldCharType="begin"/>
        </w:r>
        <w:r w:rsidR="0024635C">
          <w:instrText xml:space="preserve"> PAGEREF _Toc8582 </w:instrText>
        </w:r>
        <w:r>
          <w:fldChar w:fldCharType="separate"/>
        </w:r>
        <w:r w:rsidR="0024635C">
          <w:t>13</w:t>
        </w:r>
        <w:r>
          <w:fldChar w:fldCharType="end"/>
        </w:r>
      </w:hyperlink>
    </w:p>
    <w:p w:rsidR="00B93D31" w:rsidRDefault="00B93D31">
      <w:pPr>
        <w:pStyle w:val="10"/>
        <w:tabs>
          <w:tab w:val="right" w:leader="dot" w:pos="8306"/>
        </w:tabs>
      </w:pPr>
      <w:hyperlink w:anchor="_Toc21963" w:history="1">
        <w:r w:rsidR="0024635C">
          <w:rPr>
            <w:rFonts w:ascii="微软雅黑" w:eastAsia="微软雅黑" w:hAnsi="微软雅黑" w:cs="微软雅黑"/>
          </w:rPr>
          <w:t>四、</w:t>
        </w:r>
        <w:r w:rsidR="0024635C">
          <w:rPr>
            <w:rFonts w:ascii="微软雅黑" w:eastAsia="微软雅黑" w:hAnsi="微软雅黑" w:cs="微软雅黑"/>
          </w:rPr>
          <w:t xml:space="preserve"> </w:t>
        </w:r>
        <w:r w:rsidR="0024635C">
          <w:rPr>
            <w:rFonts w:ascii="微软雅黑" w:eastAsia="微软雅黑" w:hAnsi="微软雅黑" w:cs="微软雅黑" w:hint="eastAsia"/>
          </w:rPr>
          <w:t xml:space="preserve">Object </w:t>
        </w:r>
        <w:r w:rsidR="0024635C">
          <w:rPr>
            <w:rFonts w:ascii="微软雅黑" w:eastAsia="微软雅黑" w:hAnsi="微软雅黑" w:cs="微软雅黑" w:hint="eastAsia"/>
          </w:rPr>
          <w:t>Description</w:t>
        </w:r>
        <w:r w:rsidR="0024635C">
          <w:tab/>
        </w:r>
        <w:r>
          <w:fldChar w:fldCharType="begin"/>
        </w:r>
        <w:r w:rsidR="0024635C">
          <w:instrText xml:space="preserve"> PAGEREF _Toc21963 </w:instrText>
        </w:r>
        <w:r>
          <w:fldChar w:fldCharType="separate"/>
        </w:r>
        <w:r w:rsidR="0024635C">
          <w:t>14</w:t>
        </w:r>
        <w:r>
          <w:fldChar w:fldCharType="end"/>
        </w:r>
      </w:hyperlink>
    </w:p>
    <w:p w:rsidR="00B93D31" w:rsidRDefault="00B93D31">
      <w:pPr>
        <w:pStyle w:val="20"/>
        <w:tabs>
          <w:tab w:val="right" w:leader="dot" w:pos="8306"/>
        </w:tabs>
      </w:pPr>
      <w:hyperlink w:anchor="_Toc4735" w:history="1">
        <w:r w:rsidR="0024635C">
          <w:rPr>
            <w:rFonts w:hint="eastAsia"/>
          </w:rPr>
          <w:t>StatusCode</w:t>
        </w:r>
        <w:r w:rsidR="0024635C">
          <w:tab/>
        </w:r>
        <w:r>
          <w:fldChar w:fldCharType="begin"/>
        </w:r>
        <w:r w:rsidR="0024635C">
          <w:instrText xml:space="preserve"> PAGEREF _Toc4735 </w:instrText>
        </w:r>
        <w:r>
          <w:fldChar w:fldCharType="separate"/>
        </w:r>
        <w:r w:rsidR="0024635C">
          <w:t>14</w:t>
        </w:r>
        <w:r>
          <w:fldChar w:fldCharType="end"/>
        </w:r>
      </w:hyperlink>
    </w:p>
    <w:p w:rsidR="00B93D31" w:rsidRDefault="00B93D31">
      <w:pPr>
        <w:pStyle w:val="30"/>
        <w:tabs>
          <w:tab w:val="right" w:leader="dot" w:pos="8306"/>
        </w:tabs>
      </w:pPr>
      <w:hyperlink w:anchor="_Toc27209" w:history="1">
        <w:r w:rsidR="0024635C">
          <w:rPr>
            <w:rFonts w:hint="eastAsia"/>
          </w:rPr>
          <w:t>Description</w:t>
        </w:r>
        <w:r w:rsidR="0024635C">
          <w:tab/>
        </w:r>
        <w:r>
          <w:fldChar w:fldCharType="begin"/>
        </w:r>
        <w:r w:rsidR="0024635C">
          <w:instrText xml:space="preserve"> PAGEREF _Toc27209 </w:instrText>
        </w:r>
        <w:r>
          <w:fldChar w:fldCharType="separate"/>
        </w:r>
        <w:r w:rsidR="0024635C">
          <w:t>14</w:t>
        </w:r>
        <w:r>
          <w:fldChar w:fldCharType="end"/>
        </w:r>
      </w:hyperlink>
    </w:p>
    <w:p w:rsidR="00B93D31" w:rsidRDefault="00B93D31">
      <w:pPr>
        <w:pStyle w:val="30"/>
        <w:tabs>
          <w:tab w:val="right" w:leader="dot" w:pos="8306"/>
        </w:tabs>
      </w:pPr>
      <w:hyperlink w:anchor="_Toc10733" w:history="1">
        <w:r w:rsidR="0024635C">
          <w:rPr>
            <w:rFonts w:hint="eastAsia"/>
          </w:rPr>
          <w:t>Field</w:t>
        </w:r>
        <w:r w:rsidR="0024635C">
          <w:rPr>
            <w:rFonts w:hint="eastAsia"/>
          </w:rPr>
          <w:t>s</w:t>
        </w:r>
        <w:r w:rsidR="0024635C">
          <w:tab/>
        </w:r>
        <w:r>
          <w:fldChar w:fldCharType="begin"/>
        </w:r>
        <w:r w:rsidR="0024635C">
          <w:instrText xml:space="preserve"> PAGEREF _Toc10733 </w:instrText>
        </w:r>
        <w:r>
          <w:fldChar w:fldCharType="separate"/>
        </w:r>
        <w:r w:rsidR="0024635C">
          <w:t>14</w:t>
        </w:r>
        <w:r>
          <w:fldChar w:fldCharType="end"/>
        </w:r>
      </w:hyperlink>
    </w:p>
    <w:p w:rsidR="00B93D31" w:rsidRDefault="00B93D31">
      <w:pPr>
        <w:pStyle w:val="20"/>
        <w:tabs>
          <w:tab w:val="right" w:leader="dot" w:pos="8306"/>
        </w:tabs>
      </w:pPr>
      <w:hyperlink w:anchor="_Toc999" w:history="1">
        <w:r w:rsidR="0024635C">
          <w:rPr>
            <w:rFonts w:hint="eastAsia"/>
          </w:rPr>
          <w:t>Device</w:t>
        </w:r>
        <w:r w:rsidR="0024635C">
          <w:rPr>
            <w:rFonts w:hint="eastAsia"/>
          </w:rPr>
          <w:t>Code</w:t>
        </w:r>
        <w:r w:rsidR="0024635C">
          <w:tab/>
        </w:r>
        <w:r>
          <w:fldChar w:fldCharType="begin"/>
        </w:r>
        <w:r w:rsidR="0024635C">
          <w:instrText xml:space="preserve"> PAGEREF _Toc999 </w:instrText>
        </w:r>
        <w:r>
          <w:fldChar w:fldCharType="separate"/>
        </w:r>
        <w:r w:rsidR="0024635C">
          <w:t>14</w:t>
        </w:r>
        <w:r>
          <w:fldChar w:fldCharType="end"/>
        </w:r>
      </w:hyperlink>
    </w:p>
    <w:p w:rsidR="00B93D31" w:rsidRDefault="00B93D31">
      <w:pPr>
        <w:pStyle w:val="30"/>
        <w:tabs>
          <w:tab w:val="right" w:leader="dot" w:pos="8306"/>
        </w:tabs>
      </w:pPr>
      <w:hyperlink w:anchor="_Toc8562" w:history="1">
        <w:r w:rsidR="0024635C">
          <w:rPr>
            <w:rFonts w:hint="eastAsia"/>
          </w:rPr>
          <w:t>Description</w:t>
        </w:r>
        <w:r w:rsidR="0024635C">
          <w:tab/>
        </w:r>
        <w:r>
          <w:fldChar w:fldCharType="begin"/>
        </w:r>
        <w:r w:rsidR="0024635C">
          <w:instrText xml:space="preserve"> PAGEREF _Toc8562 </w:instrText>
        </w:r>
        <w:r>
          <w:fldChar w:fldCharType="separate"/>
        </w:r>
        <w:r w:rsidR="0024635C">
          <w:t>14</w:t>
        </w:r>
        <w:r>
          <w:fldChar w:fldCharType="end"/>
        </w:r>
      </w:hyperlink>
    </w:p>
    <w:p w:rsidR="00B93D31" w:rsidRDefault="00B93D31">
      <w:pPr>
        <w:pStyle w:val="30"/>
        <w:tabs>
          <w:tab w:val="right" w:leader="dot" w:pos="8306"/>
        </w:tabs>
      </w:pPr>
      <w:hyperlink w:anchor="_Toc9176" w:history="1">
        <w:r w:rsidR="0024635C">
          <w:rPr>
            <w:rFonts w:hint="eastAsia"/>
          </w:rPr>
          <w:t>Field</w:t>
        </w:r>
        <w:r w:rsidR="0024635C">
          <w:rPr>
            <w:rFonts w:hint="eastAsia"/>
          </w:rPr>
          <w:t>s</w:t>
        </w:r>
        <w:r w:rsidR="0024635C">
          <w:tab/>
        </w:r>
        <w:r>
          <w:fldChar w:fldCharType="begin"/>
        </w:r>
        <w:r w:rsidR="0024635C">
          <w:instrText xml:space="preserve"> PAGEREF _Toc9176 </w:instrText>
        </w:r>
        <w:r>
          <w:fldChar w:fldCharType="separate"/>
        </w:r>
        <w:r w:rsidR="0024635C">
          <w:t>14</w:t>
        </w:r>
        <w:r>
          <w:fldChar w:fldCharType="end"/>
        </w:r>
      </w:hyperlink>
    </w:p>
    <w:p w:rsidR="00B93D31" w:rsidRDefault="00B93D31">
      <w:pPr>
        <w:pStyle w:val="20"/>
        <w:tabs>
          <w:tab w:val="right" w:leader="dot" w:pos="8306"/>
        </w:tabs>
      </w:pPr>
      <w:hyperlink w:anchor="_Toc13124" w:history="1">
        <w:r w:rsidR="0024635C">
          <w:rPr>
            <w:rFonts w:hint="eastAsia"/>
          </w:rPr>
          <w:t>IDataCallback&lt;T&gt;</w:t>
        </w:r>
        <w:r w:rsidR="0024635C">
          <w:tab/>
        </w:r>
        <w:r>
          <w:fldChar w:fldCharType="begin"/>
        </w:r>
        <w:r w:rsidR="0024635C">
          <w:instrText xml:space="preserve"> PAGEREF</w:instrText>
        </w:r>
        <w:r w:rsidR="0024635C">
          <w:instrText xml:space="preserve"> _Toc13124 </w:instrText>
        </w:r>
        <w:r>
          <w:fldChar w:fldCharType="separate"/>
        </w:r>
        <w:r w:rsidR="0024635C">
          <w:t>15</w:t>
        </w:r>
        <w:r>
          <w:fldChar w:fldCharType="end"/>
        </w:r>
      </w:hyperlink>
    </w:p>
    <w:p w:rsidR="00B93D31" w:rsidRDefault="00B93D31">
      <w:pPr>
        <w:pStyle w:val="30"/>
        <w:tabs>
          <w:tab w:val="right" w:leader="dot" w:pos="8306"/>
        </w:tabs>
      </w:pPr>
      <w:hyperlink w:anchor="_Toc2583" w:history="1">
        <w:r w:rsidR="0024635C">
          <w:rPr>
            <w:rFonts w:hint="eastAsia"/>
          </w:rPr>
          <w:t>Description</w:t>
        </w:r>
        <w:r w:rsidR="0024635C">
          <w:tab/>
        </w:r>
        <w:r>
          <w:fldChar w:fldCharType="begin"/>
        </w:r>
        <w:r w:rsidR="0024635C">
          <w:instrText xml:space="preserve"> PAGEREF _Toc2583 </w:instrText>
        </w:r>
        <w:r>
          <w:fldChar w:fldCharType="separate"/>
        </w:r>
        <w:r w:rsidR="0024635C">
          <w:t>15</w:t>
        </w:r>
        <w:r>
          <w:fldChar w:fldCharType="end"/>
        </w:r>
      </w:hyperlink>
    </w:p>
    <w:p w:rsidR="00B93D31" w:rsidRDefault="00B93D31">
      <w:pPr>
        <w:pStyle w:val="30"/>
        <w:tabs>
          <w:tab w:val="right" w:leader="dot" w:pos="8306"/>
        </w:tabs>
      </w:pPr>
      <w:hyperlink w:anchor="_Toc23433" w:history="1">
        <w:r w:rsidR="0024635C">
          <w:rPr>
            <w:rFonts w:hint="eastAsia"/>
          </w:rPr>
          <w:t>Function</w:t>
        </w:r>
        <w:r w:rsidR="0024635C">
          <w:tab/>
        </w:r>
        <w:r>
          <w:fldChar w:fldCharType="begin"/>
        </w:r>
        <w:r w:rsidR="0024635C">
          <w:instrText xml:space="preserve"> PAGEREF _Toc23433 </w:instrText>
        </w:r>
        <w:r>
          <w:fldChar w:fldCharType="separate"/>
        </w:r>
        <w:r w:rsidR="0024635C">
          <w:t>15</w:t>
        </w:r>
        <w:r>
          <w:fldChar w:fldCharType="end"/>
        </w:r>
      </w:hyperlink>
    </w:p>
    <w:p w:rsidR="00B93D31" w:rsidRDefault="00B93D31">
      <w:pPr>
        <w:pStyle w:val="20"/>
        <w:tabs>
          <w:tab w:val="right" w:leader="dot" w:pos="8306"/>
        </w:tabs>
      </w:pPr>
      <w:hyperlink w:anchor="_Toc30182" w:history="1">
        <w:r w:rsidR="0024635C">
          <w:rPr>
            <w:rFonts w:hint="eastAsia"/>
          </w:rPr>
          <w:t>CallbackData&lt;T&gt;</w:t>
        </w:r>
        <w:r w:rsidR="0024635C">
          <w:tab/>
        </w:r>
        <w:r>
          <w:fldChar w:fldCharType="begin"/>
        </w:r>
        <w:r w:rsidR="0024635C">
          <w:instrText xml:space="preserve"> PAGEREF _Toc30182 </w:instrText>
        </w:r>
        <w:r>
          <w:fldChar w:fldCharType="separate"/>
        </w:r>
        <w:r w:rsidR="0024635C">
          <w:t>15</w:t>
        </w:r>
        <w:r>
          <w:fldChar w:fldCharType="end"/>
        </w:r>
      </w:hyperlink>
    </w:p>
    <w:p w:rsidR="00B93D31" w:rsidRDefault="00B93D31">
      <w:pPr>
        <w:pStyle w:val="30"/>
        <w:tabs>
          <w:tab w:val="right" w:leader="dot" w:pos="8306"/>
        </w:tabs>
      </w:pPr>
      <w:hyperlink w:anchor="_Toc2404" w:history="1">
        <w:r w:rsidR="0024635C">
          <w:rPr>
            <w:rFonts w:hint="eastAsia"/>
          </w:rPr>
          <w:t>Description</w:t>
        </w:r>
        <w:r w:rsidR="0024635C">
          <w:tab/>
        </w:r>
        <w:r>
          <w:fldChar w:fldCharType="begin"/>
        </w:r>
        <w:r w:rsidR="0024635C">
          <w:instrText xml:space="preserve"> PAGEREF _Toc2404 </w:instrText>
        </w:r>
        <w:r>
          <w:fldChar w:fldCharType="separate"/>
        </w:r>
        <w:r w:rsidR="0024635C">
          <w:t>15</w:t>
        </w:r>
        <w:r>
          <w:fldChar w:fldCharType="end"/>
        </w:r>
      </w:hyperlink>
    </w:p>
    <w:p w:rsidR="00B93D31" w:rsidRDefault="00B93D31">
      <w:pPr>
        <w:pStyle w:val="30"/>
        <w:tabs>
          <w:tab w:val="right" w:leader="dot" w:pos="8306"/>
        </w:tabs>
      </w:pPr>
      <w:hyperlink w:anchor="_Toc15133" w:history="1">
        <w:r w:rsidR="0024635C">
          <w:rPr>
            <w:rFonts w:hint="eastAsia"/>
          </w:rPr>
          <w:t>Field</w:t>
        </w:r>
        <w:r w:rsidR="0024635C">
          <w:rPr>
            <w:rFonts w:hint="eastAsia"/>
          </w:rPr>
          <w:t>s</w:t>
        </w:r>
        <w:r w:rsidR="0024635C">
          <w:tab/>
        </w:r>
        <w:r>
          <w:fldChar w:fldCharType="begin"/>
        </w:r>
        <w:r w:rsidR="0024635C">
          <w:instrText xml:space="preserve"> PAGEREF _Toc15133 </w:instrText>
        </w:r>
        <w:r>
          <w:fldChar w:fldCharType="separate"/>
        </w:r>
        <w:r w:rsidR="0024635C">
          <w:t>16</w:t>
        </w:r>
        <w:r>
          <w:fldChar w:fldCharType="end"/>
        </w:r>
      </w:hyperlink>
    </w:p>
    <w:p w:rsidR="00B93D31" w:rsidRDefault="00B93D31">
      <w:pPr>
        <w:pStyle w:val="20"/>
        <w:tabs>
          <w:tab w:val="right" w:leader="dot" w:pos="8306"/>
        </w:tabs>
      </w:pPr>
      <w:hyperlink w:anchor="_Toc25991" w:history="1">
        <w:r w:rsidR="0024635C">
          <w:rPr>
            <w:rFonts w:hint="eastAsia"/>
          </w:rPr>
          <w:t>LoginBean</w:t>
        </w:r>
        <w:r w:rsidR="0024635C">
          <w:tab/>
        </w:r>
        <w:r>
          <w:fldChar w:fldCharType="begin"/>
        </w:r>
        <w:r w:rsidR="0024635C">
          <w:instrText xml:space="preserve"> PAGEREF _Toc25991 </w:instrText>
        </w:r>
        <w:r>
          <w:fldChar w:fldCharType="separate"/>
        </w:r>
        <w:r w:rsidR="0024635C">
          <w:t>16</w:t>
        </w:r>
        <w:r>
          <w:fldChar w:fldCharType="end"/>
        </w:r>
      </w:hyperlink>
    </w:p>
    <w:p w:rsidR="00B93D31" w:rsidRDefault="00B93D31">
      <w:pPr>
        <w:pStyle w:val="30"/>
        <w:tabs>
          <w:tab w:val="right" w:leader="dot" w:pos="8306"/>
        </w:tabs>
      </w:pPr>
      <w:hyperlink w:anchor="_Toc23287" w:history="1">
        <w:r w:rsidR="0024635C">
          <w:rPr>
            <w:rFonts w:hint="eastAsia"/>
          </w:rPr>
          <w:t>Description</w:t>
        </w:r>
        <w:r w:rsidR="0024635C">
          <w:tab/>
        </w:r>
        <w:r>
          <w:fldChar w:fldCharType="begin"/>
        </w:r>
        <w:r w:rsidR="0024635C">
          <w:instrText xml:space="preserve"> PAGEREF _Toc23287 </w:instrText>
        </w:r>
        <w:r>
          <w:fldChar w:fldCharType="separate"/>
        </w:r>
        <w:r w:rsidR="0024635C">
          <w:t>16</w:t>
        </w:r>
        <w:r>
          <w:fldChar w:fldCharType="end"/>
        </w:r>
      </w:hyperlink>
    </w:p>
    <w:p w:rsidR="00B93D31" w:rsidRDefault="00B93D31">
      <w:pPr>
        <w:pStyle w:val="30"/>
        <w:tabs>
          <w:tab w:val="right" w:leader="dot" w:pos="8306"/>
        </w:tabs>
      </w:pPr>
      <w:hyperlink w:anchor="_Toc16975" w:history="1">
        <w:r w:rsidR="0024635C">
          <w:rPr>
            <w:rFonts w:hint="eastAsia"/>
          </w:rPr>
          <w:t>Fields</w:t>
        </w:r>
        <w:r w:rsidR="0024635C">
          <w:tab/>
        </w:r>
        <w:r>
          <w:fldChar w:fldCharType="begin"/>
        </w:r>
        <w:r w:rsidR="0024635C">
          <w:instrText xml:space="preserve"> PAGEREF _Toc16975 </w:instrText>
        </w:r>
        <w:r>
          <w:fldChar w:fldCharType="separate"/>
        </w:r>
        <w:r w:rsidR="0024635C">
          <w:t>16</w:t>
        </w:r>
        <w:r>
          <w:fldChar w:fldCharType="end"/>
        </w:r>
      </w:hyperlink>
    </w:p>
    <w:p w:rsidR="00B93D31" w:rsidRDefault="00B93D31">
      <w:pPr>
        <w:pStyle w:val="20"/>
        <w:tabs>
          <w:tab w:val="right" w:leader="dot" w:pos="8306"/>
        </w:tabs>
      </w:pPr>
      <w:hyperlink w:anchor="_Toc1088" w:history="1">
        <w:r w:rsidR="0024635C">
          <w:rPr>
            <w:rFonts w:hint="eastAsia"/>
          </w:rPr>
          <w:t>BatteryBean</w:t>
        </w:r>
        <w:r w:rsidR="0024635C">
          <w:tab/>
        </w:r>
        <w:r>
          <w:fldChar w:fldCharType="begin"/>
        </w:r>
        <w:r w:rsidR="0024635C">
          <w:instrText xml:space="preserve"> PAGEREF _Toc1088 </w:instrText>
        </w:r>
        <w:r>
          <w:fldChar w:fldCharType="separate"/>
        </w:r>
        <w:r w:rsidR="0024635C">
          <w:t>16</w:t>
        </w:r>
        <w:r>
          <w:fldChar w:fldCharType="end"/>
        </w:r>
      </w:hyperlink>
    </w:p>
    <w:p w:rsidR="00B93D31" w:rsidRDefault="00B93D31">
      <w:pPr>
        <w:pStyle w:val="30"/>
        <w:tabs>
          <w:tab w:val="right" w:leader="dot" w:pos="8306"/>
        </w:tabs>
      </w:pPr>
      <w:hyperlink w:anchor="_Toc10669" w:history="1">
        <w:r w:rsidR="0024635C">
          <w:rPr>
            <w:rFonts w:hint="eastAsia"/>
          </w:rPr>
          <w:t>Description</w:t>
        </w:r>
        <w:r w:rsidR="0024635C">
          <w:tab/>
        </w:r>
        <w:r>
          <w:fldChar w:fldCharType="begin"/>
        </w:r>
        <w:r w:rsidR="0024635C">
          <w:instrText xml:space="preserve"> PAGEREF _Toc10669 </w:instrText>
        </w:r>
        <w:r>
          <w:fldChar w:fldCharType="separate"/>
        </w:r>
        <w:r w:rsidR="0024635C">
          <w:t>16</w:t>
        </w:r>
        <w:r>
          <w:fldChar w:fldCharType="end"/>
        </w:r>
      </w:hyperlink>
    </w:p>
    <w:p w:rsidR="00B93D31" w:rsidRDefault="00B93D31">
      <w:pPr>
        <w:pStyle w:val="30"/>
        <w:tabs>
          <w:tab w:val="right" w:leader="dot" w:pos="8306"/>
        </w:tabs>
      </w:pPr>
      <w:hyperlink w:anchor="_Toc15898" w:history="1">
        <w:r w:rsidR="0024635C">
          <w:rPr>
            <w:rFonts w:hint="eastAsia"/>
          </w:rPr>
          <w:t>Fields</w:t>
        </w:r>
        <w:r w:rsidR="0024635C">
          <w:tab/>
        </w:r>
        <w:r>
          <w:fldChar w:fldCharType="begin"/>
        </w:r>
        <w:r w:rsidR="0024635C">
          <w:instrText xml:space="preserve"> PAGEREF _Toc15898 </w:instrText>
        </w:r>
        <w:r>
          <w:fldChar w:fldCharType="separate"/>
        </w:r>
        <w:r w:rsidR="0024635C">
          <w:t>16</w:t>
        </w:r>
        <w:r>
          <w:fldChar w:fldCharType="end"/>
        </w:r>
      </w:hyperlink>
    </w:p>
    <w:p w:rsidR="00B93D31" w:rsidRDefault="00B93D31">
      <w:pPr>
        <w:pStyle w:val="20"/>
        <w:tabs>
          <w:tab w:val="right" w:leader="dot" w:pos="8306"/>
        </w:tabs>
      </w:pPr>
      <w:hyperlink w:anchor="_Toc24425" w:history="1">
        <w:r w:rsidR="0024635C">
          <w:rPr>
            <w:rFonts w:hint="eastAsia"/>
          </w:rPr>
          <w:t>RealTimeData</w:t>
        </w:r>
        <w:r w:rsidR="0024635C">
          <w:tab/>
        </w:r>
        <w:r>
          <w:fldChar w:fldCharType="begin"/>
        </w:r>
        <w:r w:rsidR="0024635C">
          <w:instrText xml:space="preserve"> PAGER</w:instrText>
        </w:r>
        <w:r w:rsidR="0024635C">
          <w:instrText xml:space="preserve">EF _Toc24425 </w:instrText>
        </w:r>
        <w:r>
          <w:fldChar w:fldCharType="separate"/>
        </w:r>
        <w:r w:rsidR="0024635C">
          <w:t>17</w:t>
        </w:r>
        <w:r>
          <w:fldChar w:fldCharType="end"/>
        </w:r>
      </w:hyperlink>
    </w:p>
    <w:p w:rsidR="00B93D31" w:rsidRDefault="00B93D31">
      <w:pPr>
        <w:pStyle w:val="30"/>
        <w:tabs>
          <w:tab w:val="right" w:leader="dot" w:pos="8306"/>
        </w:tabs>
      </w:pPr>
      <w:hyperlink w:anchor="_Toc22954" w:history="1">
        <w:r w:rsidR="0024635C">
          <w:rPr>
            <w:rFonts w:hint="eastAsia"/>
          </w:rPr>
          <w:t>Description</w:t>
        </w:r>
        <w:r w:rsidR="0024635C">
          <w:tab/>
        </w:r>
        <w:r>
          <w:fldChar w:fldCharType="begin"/>
        </w:r>
        <w:r w:rsidR="0024635C">
          <w:instrText xml:space="preserve"> PAGEREF _Toc22954 </w:instrText>
        </w:r>
        <w:r>
          <w:fldChar w:fldCharType="separate"/>
        </w:r>
        <w:r w:rsidR="0024635C">
          <w:t>17</w:t>
        </w:r>
        <w:r>
          <w:fldChar w:fldCharType="end"/>
        </w:r>
      </w:hyperlink>
    </w:p>
    <w:p w:rsidR="00B93D31" w:rsidRDefault="00B93D31">
      <w:pPr>
        <w:pStyle w:val="30"/>
        <w:tabs>
          <w:tab w:val="right" w:leader="dot" w:pos="8306"/>
        </w:tabs>
      </w:pPr>
      <w:hyperlink w:anchor="_Toc8843" w:history="1">
        <w:r w:rsidR="0024635C">
          <w:rPr>
            <w:rFonts w:hint="eastAsia"/>
          </w:rPr>
          <w:t>Fields</w:t>
        </w:r>
        <w:r w:rsidR="0024635C">
          <w:tab/>
        </w:r>
        <w:r>
          <w:fldChar w:fldCharType="begin"/>
        </w:r>
        <w:r w:rsidR="0024635C">
          <w:instrText xml:space="preserve"> PAGEREF _Toc8843 </w:instrText>
        </w:r>
        <w:r>
          <w:fldChar w:fldCharType="separate"/>
        </w:r>
        <w:r w:rsidR="0024635C">
          <w:t>17</w:t>
        </w:r>
        <w:r>
          <w:fldChar w:fldCharType="end"/>
        </w:r>
      </w:hyperlink>
    </w:p>
    <w:p w:rsidR="00B93D31" w:rsidRDefault="00B93D31">
      <w:pPr>
        <w:pStyle w:val="20"/>
        <w:tabs>
          <w:tab w:val="right" w:leader="dot" w:pos="8306"/>
        </w:tabs>
      </w:pPr>
      <w:hyperlink w:anchor="_Toc27246" w:history="1">
        <w:r w:rsidR="0024635C">
          <w:rPr>
            <w:rFonts w:hint="eastAsia"/>
          </w:rPr>
          <w:t>OriginalData</w:t>
        </w:r>
        <w:r w:rsidR="0024635C">
          <w:tab/>
        </w:r>
        <w:r>
          <w:fldChar w:fldCharType="begin"/>
        </w:r>
        <w:r w:rsidR="0024635C">
          <w:instrText xml:space="preserve"> PAGEREF _Toc27246 </w:instrText>
        </w:r>
        <w:r>
          <w:fldChar w:fldCharType="separate"/>
        </w:r>
        <w:r w:rsidR="0024635C">
          <w:t>17</w:t>
        </w:r>
        <w:r>
          <w:fldChar w:fldCharType="end"/>
        </w:r>
      </w:hyperlink>
    </w:p>
    <w:p w:rsidR="00B93D31" w:rsidRDefault="00B93D31">
      <w:pPr>
        <w:pStyle w:val="30"/>
        <w:tabs>
          <w:tab w:val="right" w:leader="dot" w:pos="8306"/>
        </w:tabs>
      </w:pPr>
      <w:hyperlink w:anchor="_Toc3813" w:history="1">
        <w:r w:rsidR="0024635C">
          <w:rPr>
            <w:rFonts w:hint="eastAsia"/>
          </w:rPr>
          <w:t>Description</w:t>
        </w:r>
        <w:r w:rsidR="0024635C">
          <w:tab/>
        </w:r>
        <w:r>
          <w:fldChar w:fldCharType="begin"/>
        </w:r>
        <w:r w:rsidR="0024635C">
          <w:instrText xml:space="preserve"> PAGEREF _Toc3813 </w:instrText>
        </w:r>
        <w:r>
          <w:fldChar w:fldCharType="separate"/>
        </w:r>
        <w:r w:rsidR="0024635C">
          <w:t>18</w:t>
        </w:r>
        <w:r>
          <w:fldChar w:fldCharType="end"/>
        </w:r>
      </w:hyperlink>
    </w:p>
    <w:p w:rsidR="00B93D31" w:rsidRDefault="00B93D31">
      <w:pPr>
        <w:pStyle w:val="30"/>
        <w:tabs>
          <w:tab w:val="right" w:leader="dot" w:pos="8306"/>
        </w:tabs>
      </w:pPr>
      <w:hyperlink w:anchor="_Toc16911" w:history="1">
        <w:r w:rsidR="0024635C">
          <w:rPr>
            <w:rFonts w:hint="eastAsia"/>
          </w:rPr>
          <w:t>Fields</w:t>
        </w:r>
        <w:r w:rsidR="0024635C">
          <w:tab/>
        </w:r>
        <w:r>
          <w:fldChar w:fldCharType="begin"/>
        </w:r>
        <w:r w:rsidR="0024635C">
          <w:instrText xml:space="preserve"> PAGEREF _Toc16911 </w:instrText>
        </w:r>
        <w:r>
          <w:fldChar w:fldCharType="separate"/>
        </w:r>
        <w:r w:rsidR="0024635C">
          <w:t>18</w:t>
        </w:r>
        <w:r>
          <w:fldChar w:fldCharType="end"/>
        </w:r>
      </w:hyperlink>
    </w:p>
    <w:p w:rsidR="00B93D31" w:rsidRDefault="00B93D31">
      <w:pPr>
        <w:pStyle w:val="20"/>
        <w:tabs>
          <w:tab w:val="right" w:leader="dot" w:pos="8306"/>
        </w:tabs>
      </w:pPr>
      <w:hyperlink w:anchor="_Toc18453" w:history="1">
        <w:r w:rsidR="0024635C">
          <w:rPr>
            <w:rFonts w:hint="eastAsia"/>
          </w:rPr>
          <w:t>HistoryData</w:t>
        </w:r>
        <w:r w:rsidR="0024635C">
          <w:tab/>
        </w:r>
        <w:r>
          <w:fldChar w:fldCharType="begin"/>
        </w:r>
        <w:r w:rsidR="0024635C">
          <w:instrText xml:space="preserve"> PAGEREF _Toc18453 </w:instrText>
        </w:r>
        <w:r>
          <w:fldChar w:fldCharType="separate"/>
        </w:r>
        <w:r w:rsidR="0024635C">
          <w:t>18</w:t>
        </w:r>
        <w:r>
          <w:fldChar w:fldCharType="end"/>
        </w:r>
      </w:hyperlink>
    </w:p>
    <w:p w:rsidR="00B93D31" w:rsidRDefault="00B93D31">
      <w:pPr>
        <w:pStyle w:val="30"/>
        <w:tabs>
          <w:tab w:val="right" w:leader="dot" w:pos="8306"/>
        </w:tabs>
      </w:pPr>
      <w:hyperlink w:anchor="_Toc5093" w:history="1">
        <w:r w:rsidR="0024635C">
          <w:rPr>
            <w:rFonts w:hint="eastAsia"/>
          </w:rPr>
          <w:t>Description</w:t>
        </w:r>
        <w:r w:rsidR="0024635C">
          <w:tab/>
        </w:r>
        <w:r>
          <w:fldChar w:fldCharType="begin"/>
        </w:r>
        <w:r w:rsidR="0024635C">
          <w:instrText xml:space="preserve"> PAGEREF _Toc5093 </w:instrText>
        </w:r>
        <w:r>
          <w:fldChar w:fldCharType="separate"/>
        </w:r>
        <w:r w:rsidR="0024635C">
          <w:t>18</w:t>
        </w:r>
        <w:r>
          <w:fldChar w:fldCharType="end"/>
        </w:r>
      </w:hyperlink>
    </w:p>
    <w:p w:rsidR="00B93D31" w:rsidRDefault="00B93D31">
      <w:pPr>
        <w:pStyle w:val="30"/>
        <w:tabs>
          <w:tab w:val="right" w:leader="dot" w:pos="8306"/>
        </w:tabs>
      </w:pPr>
      <w:hyperlink w:anchor="_Toc8573" w:history="1">
        <w:r w:rsidR="0024635C">
          <w:rPr>
            <w:rFonts w:hint="eastAsia"/>
          </w:rPr>
          <w:t>Fields</w:t>
        </w:r>
        <w:r w:rsidR="0024635C">
          <w:tab/>
        </w:r>
        <w:r>
          <w:fldChar w:fldCharType="begin"/>
        </w:r>
        <w:r w:rsidR="0024635C">
          <w:instrText xml:space="preserve"> PAGEREF _Toc8</w:instrText>
        </w:r>
        <w:r w:rsidR="0024635C">
          <w:instrText xml:space="preserve">573 </w:instrText>
        </w:r>
        <w:r>
          <w:fldChar w:fldCharType="separate"/>
        </w:r>
        <w:r w:rsidR="0024635C">
          <w:t>18</w:t>
        </w:r>
        <w:r>
          <w:fldChar w:fldCharType="end"/>
        </w:r>
      </w:hyperlink>
    </w:p>
    <w:p w:rsidR="00B93D31" w:rsidRDefault="00B93D31">
      <w:pPr>
        <w:pStyle w:val="20"/>
        <w:tabs>
          <w:tab w:val="right" w:leader="dot" w:pos="8306"/>
        </w:tabs>
      </w:pPr>
      <w:hyperlink w:anchor="_Toc17807" w:history="1">
        <w:r w:rsidR="0024635C">
          <w:rPr>
            <w:rFonts w:hint="eastAsia"/>
          </w:rPr>
          <w:t>Summary</w:t>
        </w:r>
        <w:r w:rsidR="0024635C">
          <w:tab/>
        </w:r>
        <w:r>
          <w:fldChar w:fldCharType="begin"/>
        </w:r>
        <w:r w:rsidR="0024635C">
          <w:instrText xml:space="preserve"> PAGEREF _Toc17807 </w:instrText>
        </w:r>
        <w:r>
          <w:fldChar w:fldCharType="separate"/>
        </w:r>
        <w:r w:rsidR="0024635C">
          <w:t>18</w:t>
        </w:r>
        <w:r>
          <w:fldChar w:fldCharType="end"/>
        </w:r>
      </w:hyperlink>
    </w:p>
    <w:p w:rsidR="00B93D31" w:rsidRDefault="00B93D31">
      <w:pPr>
        <w:pStyle w:val="30"/>
        <w:tabs>
          <w:tab w:val="right" w:leader="dot" w:pos="8306"/>
        </w:tabs>
      </w:pPr>
      <w:hyperlink w:anchor="_Toc21241" w:history="1">
        <w:r w:rsidR="0024635C">
          <w:rPr>
            <w:rFonts w:hint="eastAsia"/>
          </w:rPr>
          <w:t>Description</w:t>
        </w:r>
        <w:r w:rsidR="0024635C">
          <w:tab/>
        </w:r>
        <w:r>
          <w:fldChar w:fldCharType="begin"/>
        </w:r>
        <w:r w:rsidR="0024635C">
          <w:instrText xml:space="preserve"> PAGEREF _Toc21241 </w:instrText>
        </w:r>
        <w:r>
          <w:fldChar w:fldCharType="separate"/>
        </w:r>
        <w:r w:rsidR="0024635C">
          <w:t>18</w:t>
        </w:r>
        <w:r>
          <w:fldChar w:fldCharType="end"/>
        </w:r>
      </w:hyperlink>
    </w:p>
    <w:p w:rsidR="00B93D31" w:rsidRDefault="00B93D31">
      <w:pPr>
        <w:pStyle w:val="30"/>
        <w:tabs>
          <w:tab w:val="right" w:leader="dot" w:pos="8306"/>
        </w:tabs>
      </w:pPr>
      <w:hyperlink w:anchor="_Toc23880" w:history="1">
        <w:r w:rsidR="0024635C">
          <w:rPr>
            <w:rFonts w:hint="eastAsia"/>
          </w:rPr>
          <w:t>Fields</w:t>
        </w:r>
        <w:r w:rsidR="0024635C">
          <w:tab/>
        </w:r>
        <w:r>
          <w:fldChar w:fldCharType="begin"/>
        </w:r>
        <w:r w:rsidR="0024635C">
          <w:instrText xml:space="preserve"> PAGEREF _Toc23880 </w:instrText>
        </w:r>
        <w:r>
          <w:fldChar w:fldCharType="separate"/>
        </w:r>
        <w:r w:rsidR="0024635C">
          <w:t>18</w:t>
        </w:r>
        <w:r>
          <w:fldChar w:fldCharType="end"/>
        </w:r>
      </w:hyperlink>
    </w:p>
    <w:p w:rsidR="00B93D31" w:rsidRDefault="00B93D31">
      <w:pPr>
        <w:pStyle w:val="20"/>
        <w:tabs>
          <w:tab w:val="right" w:leader="dot" w:pos="8306"/>
        </w:tabs>
      </w:pPr>
      <w:hyperlink w:anchor="_Toc2150" w:history="1">
        <w:r w:rsidR="0024635C">
          <w:rPr>
            <w:rFonts w:hint="eastAsia"/>
          </w:rPr>
          <w:t>Detail</w:t>
        </w:r>
        <w:r w:rsidR="0024635C">
          <w:tab/>
        </w:r>
        <w:r>
          <w:fldChar w:fldCharType="begin"/>
        </w:r>
        <w:r w:rsidR="0024635C">
          <w:instrText xml:space="preserve"> PAGEREF _Toc2150 </w:instrText>
        </w:r>
        <w:r>
          <w:fldChar w:fldCharType="separate"/>
        </w:r>
        <w:r w:rsidR="0024635C">
          <w:t>19</w:t>
        </w:r>
        <w:r>
          <w:fldChar w:fldCharType="end"/>
        </w:r>
      </w:hyperlink>
    </w:p>
    <w:p w:rsidR="00B93D31" w:rsidRDefault="00B93D31">
      <w:pPr>
        <w:pStyle w:val="30"/>
        <w:tabs>
          <w:tab w:val="right" w:leader="dot" w:pos="8306"/>
        </w:tabs>
      </w:pPr>
      <w:hyperlink w:anchor="_Toc17374" w:history="1">
        <w:r w:rsidR="0024635C">
          <w:rPr>
            <w:rFonts w:hint="eastAsia"/>
          </w:rPr>
          <w:t>Description</w:t>
        </w:r>
        <w:r w:rsidR="0024635C">
          <w:tab/>
        </w:r>
        <w:r>
          <w:fldChar w:fldCharType="begin"/>
        </w:r>
        <w:r w:rsidR="0024635C">
          <w:instrText xml:space="preserve"> PAGEREF _Toc17374 </w:instrText>
        </w:r>
        <w:r>
          <w:fldChar w:fldCharType="separate"/>
        </w:r>
        <w:r w:rsidR="0024635C">
          <w:t>19</w:t>
        </w:r>
        <w:r>
          <w:fldChar w:fldCharType="end"/>
        </w:r>
      </w:hyperlink>
    </w:p>
    <w:p w:rsidR="00B93D31" w:rsidRDefault="00B93D31">
      <w:pPr>
        <w:pStyle w:val="30"/>
        <w:tabs>
          <w:tab w:val="right" w:leader="dot" w:pos="8306"/>
        </w:tabs>
      </w:pPr>
      <w:hyperlink w:anchor="_Toc18992" w:history="1">
        <w:r w:rsidR="0024635C">
          <w:rPr>
            <w:rFonts w:hint="eastAsia"/>
          </w:rPr>
          <w:t>Fields</w:t>
        </w:r>
        <w:r w:rsidR="0024635C">
          <w:tab/>
        </w:r>
        <w:r>
          <w:fldChar w:fldCharType="begin"/>
        </w:r>
        <w:r w:rsidR="0024635C">
          <w:instrText xml:space="preserve"> PAGEREF _Toc18992 </w:instrText>
        </w:r>
        <w:r>
          <w:fldChar w:fldCharType="separate"/>
        </w:r>
        <w:r w:rsidR="0024635C">
          <w:t>19</w:t>
        </w:r>
        <w:r>
          <w:fldChar w:fldCharType="end"/>
        </w:r>
      </w:hyperlink>
    </w:p>
    <w:p w:rsidR="00B93D31" w:rsidRDefault="00B93D31">
      <w:pPr>
        <w:pStyle w:val="20"/>
        <w:tabs>
          <w:tab w:val="right" w:leader="dot" w:pos="8306"/>
        </w:tabs>
      </w:pPr>
      <w:hyperlink w:anchor="_Toc32635" w:history="1">
        <w:r w:rsidR="0024635C">
          <w:rPr>
            <w:rFonts w:hint="eastAsia"/>
          </w:rPr>
          <w:t>Analysis</w:t>
        </w:r>
        <w:r w:rsidR="0024635C">
          <w:tab/>
        </w:r>
        <w:r>
          <w:fldChar w:fldCharType="begin"/>
        </w:r>
        <w:r w:rsidR="0024635C">
          <w:instrText xml:space="preserve"> PAGEREF _Toc32635 </w:instrText>
        </w:r>
        <w:r>
          <w:fldChar w:fldCharType="separate"/>
        </w:r>
        <w:r w:rsidR="0024635C">
          <w:t>19</w:t>
        </w:r>
        <w:r>
          <w:fldChar w:fldCharType="end"/>
        </w:r>
      </w:hyperlink>
    </w:p>
    <w:p w:rsidR="00B93D31" w:rsidRDefault="00B93D31">
      <w:pPr>
        <w:pStyle w:val="30"/>
        <w:tabs>
          <w:tab w:val="right" w:leader="dot" w:pos="8306"/>
        </w:tabs>
      </w:pPr>
      <w:hyperlink w:anchor="_Toc28547" w:history="1">
        <w:r w:rsidR="0024635C">
          <w:rPr>
            <w:rFonts w:hint="eastAsia"/>
          </w:rPr>
          <w:t>Description</w:t>
        </w:r>
        <w:r w:rsidR="0024635C">
          <w:tab/>
        </w:r>
        <w:r>
          <w:fldChar w:fldCharType="begin"/>
        </w:r>
        <w:r w:rsidR="0024635C">
          <w:instrText xml:space="preserve"> PAGEREF _Toc28547 </w:instrText>
        </w:r>
        <w:r>
          <w:fldChar w:fldCharType="separate"/>
        </w:r>
        <w:r w:rsidR="0024635C">
          <w:t>20</w:t>
        </w:r>
        <w:r>
          <w:fldChar w:fldCharType="end"/>
        </w:r>
      </w:hyperlink>
    </w:p>
    <w:p w:rsidR="00B93D31" w:rsidRDefault="00B93D31">
      <w:pPr>
        <w:pStyle w:val="30"/>
        <w:tabs>
          <w:tab w:val="right" w:leader="dot" w:pos="8306"/>
        </w:tabs>
      </w:pPr>
      <w:hyperlink w:anchor="_Toc30114" w:history="1">
        <w:r w:rsidR="0024635C">
          <w:rPr>
            <w:rFonts w:hint="eastAsia"/>
          </w:rPr>
          <w:t>Fields</w:t>
        </w:r>
        <w:r w:rsidR="0024635C">
          <w:tab/>
        </w:r>
        <w:r>
          <w:fldChar w:fldCharType="begin"/>
        </w:r>
        <w:r w:rsidR="0024635C">
          <w:instrText xml:space="preserve"> PAGEREF _Toc30114 </w:instrText>
        </w:r>
        <w:r>
          <w:fldChar w:fldCharType="separate"/>
        </w:r>
        <w:r w:rsidR="0024635C">
          <w:t>20</w:t>
        </w:r>
        <w:r>
          <w:fldChar w:fldCharType="end"/>
        </w:r>
      </w:hyperlink>
    </w:p>
    <w:p w:rsidR="00B93D31" w:rsidRDefault="00B93D31">
      <w:pPr>
        <w:pStyle w:val="20"/>
        <w:tabs>
          <w:tab w:val="right" w:leader="dot" w:pos="8306"/>
        </w:tabs>
      </w:pPr>
      <w:hyperlink w:anchor="_Toc3795" w:history="1">
        <w:r w:rsidR="0024635C">
          <w:rPr>
            <w:rFonts w:hint="eastAsia"/>
          </w:rPr>
          <w:t>SleepStatusType</w:t>
        </w:r>
        <w:r w:rsidR="0024635C">
          <w:tab/>
        </w:r>
        <w:r>
          <w:fldChar w:fldCharType="begin"/>
        </w:r>
        <w:r w:rsidR="0024635C">
          <w:instrText xml:space="preserve"> PAGEREF _Toc3795 </w:instrText>
        </w:r>
        <w:r>
          <w:fldChar w:fldCharType="separate"/>
        </w:r>
        <w:r w:rsidR="0024635C">
          <w:t>23</w:t>
        </w:r>
        <w:r>
          <w:fldChar w:fldCharType="end"/>
        </w:r>
      </w:hyperlink>
    </w:p>
    <w:p w:rsidR="00B93D31" w:rsidRDefault="00B93D31">
      <w:pPr>
        <w:pStyle w:val="30"/>
        <w:tabs>
          <w:tab w:val="right" w:leader="dot" w:pos="8306"/>
        </w:tabs>
      </w:pPr>
      <w:hyperlink w:anchor="_Toc30211" w:history="1">
        <w:r w:rsidR="0024635C">
          <w:rPr>
            <w:rFonts w:hint="eastAsia"/>
          </w:rPr>
          <w:t>Description</w:t>
        </w:r>
        <w:r w:rsidR="0024635C">
          <w:tab/>
        </w:r>
        <w:r>
          <w:fldChar w:fldCharType="begin"/>
        </w:r>
        <w:r w:rsidR="0024635C">
          <w:instrText xml:space="preserve"> PAGEREF _Toc30211 </w:instrText>
        </w:r>
        <w:r>
          <w:fldChar w:fldCharType="separate"/>
        </w:r>
        <w:r w:rsidR="0024635C">
          <w:t>24</w:t>
        </w:r>
        <w:r>
          <w:fldChar w:fldCharType="end"/>
        </w:r>
      </w:hyperlink>
    </w:p>
    <w:p w:rsidR="00B93D31" w:rsidRDefault="00B93D31">
      <w:pPr>
        <w:pStyle w:val="30"/>
        <w:tabs>
          <w:tab w:val="right" w:leader="dot" w:pos="8306"/>
        </w:tabs>
      </w:pPr>
      <w:hyperlink w:anchor="_Toc18393" w:history="1">
        <w:r w:rsidR="0024635C">
          <w:rPr>
            <w:rFonts w:hint="eastAsia"/>
          </w:rPr>
          <w:t>Fields</w:t>
        </w:r>
        <w:r w:rsidR="0024635C">
          <w:tab/>
        </w:r>
        <w:r>
          <w:fldChar w:fldCharType="begin"/>
        </w:r>
        <w:r w:rsidR="0024635C">
          <w:instrText xml:space="preserve"> PAGEREF _Toc18393 </w:instrText>
        </w:r>
        <w:r>
          <w:fldChar w:fldCharType="separate"/>
        </w:r>
        <w:r w:rsidR="0024635C">
          <w:t>24</w:t>
        </w:r>
        <w:r>
          <w:fldChar w:fldCharType="end"/>
        </w:r>
      </w:hyperlink>
    </w:p>
    <w:p w:rsidR="00B93D31" w:rsidRDefault="00B93D31">
      <w:pPr>
        <w:jc w:val="center"/>
        <w:rPr>
          <w:rFonts w:ascii="微软雅黑" w:eastAsia="微软雅黑" w:hAnsi="微软雅黑" w:cs="微软雅黑"/>
          <w:b/>
          <w:bCs/>
          <w:sz w:val="40"/>
          <w:szCs w:val="48"/>
        </w:rPr>
      </w:pPr>
      <w:r>
        <w:rPr>
          <w:rFonts w:ascii="微软雅黑" w:eastAsia="微软雅黑" w:hAnsi="微软雅黑" w:cs="微软雅黑" w:hint="eastAsia"/>
          <w:bCs/>
          <w:szCs w:val="48"/>
        </w:rPr>
        <w:fldChar w:fldCharType="end"/>
      </w:r>
    </w:p>
    <w:p w:rsidR="00B93D31" w:rsidRDefault="0024635C">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B93D31" w:rsidRDefault="0024635C">
      <w:pPr>
        <w:pStyle w:val="1"/>
        <w:rPr>
          <w:rFonts w:ascii="微软雅黑" w:eastAsia="微软雅黑" w:hAnsi="微软雅黑" w:cs="微软雅黑" w:hint="default"/>
        </w:rPr>
      </w:pPr>
      <w:bookmarkStart w:id="7" w:name="_Toc31355"/>
      <w:r>
        <w:rPr>
          <w:rFonts w:ascii="微软雅黑" w:eastAsia="微软雅黑" w:hAnsi="微软雅黑" w:cs="微软雅黑"/>
        </w:rPr>
        <w:lastRenderedPageBreak/>
        <w:t>Android SDK Intro</w:t>
      </w:r>
      <w:bookmarkEnd w:id="7"/>
    </w:p>
    <w:p w:rsidR="00B93D31" w:rsidRDefault="0024635C">
      <w:pPr>
        <w:pStyle w:val="2"/>
        <w:numPr>
          <w:ilvl w:val="0"/>
          <w:numId w:val="1"/>
        </w:numPr>
        <w:rPr>
          <w:rFonts w:ascii="微软雅黑" w:eastAsia="微软雅黑" w:hAnsi="微软雅黑" w:cs="微软雅黑"/>
        </w:rPr>
      </w:pPr>
      <w:bookmarkStart w:id="8" w:name="_Toc28034"/>
      <w:bookmarkStart w:id="9" w:name="_Toc1613"/>
      <w:r>
        <w:t>Function and Purpose</w:t>
      </w:r>
      <w:bookmarkEnd w:id="8"/>
      <w:bookmarkEnd w:id="9"/>
    </w:p>
    <w:p w:rsidR="00B93D31" w:rsidRDefault="0024635C">
      <w:r>
        <w:rPr>
          <w:rFonts w:hint="eastAsia"/>
        </w:rPr>
        <w:t>Pillow</w:t>
      </w:r>
      <w:r>
        <w:t> SDK,launched by Sleepace, is a software development kit for fast Internet APP development on</w:t>
      </w:r>
      <w:r>
        <w:rPr>
          <w:rFonts w:hint="eastAsia"/>
        </w:rPr>
        <w:t xml:space="preserve"> android </w:t>
      </w:r>
      <w:r>
        <w:t>platform.</w:t>
      </w:r>
    </w:p>
    <w:p w:rsidR="00B93D31" w:rsidRDefault="00B93D31"/>
    <w:p w:rsidR="00B93D31" w:rsidRDefault="0024635C">
      <w:pPr>
        <w:rPr>
          <w:rFonts w:ascii="微软雅黑" w:eastAsia="微软雅黑" w:hAnsi="微软雅黑" w:cs="微软雅黑"/>
          <w:b/>
          <w:bCs/>
          <w:sz w:val="32"/>
          <w:szCs w:val="40"/>
        </w:rPr>
      </w:pPr>
      <w:r>
        <w:t>The SDK encapsulates the communication process between APP and hardware, and provides functions such as device configuration, device control and data query. Using the SDK, users do not need to care about complex communication protocols and the underlying i</w:t>
      </w:r>
      <w:r>
        <w:t>mplementation, only need to focus on the APP interaction and business level.</w:t>
      </w:r>
    </w:p>
    <w:p w:rsidR="00B93D31" w:rsidRDefault="0024635C">
      <w:pPr>
        <w:pStyle w:val="1"/>
        <w:rPr>
          <w:rFonts w:ascii="微软雅黑" w:eastAsia="微软雅黑" w:hAnsi="微软雅黑" w:cs="微软雅黑" w:hint="default"/>
        </w:rPr>
      </w:pPr>
      <w:bookmarkStart w:id="10" w:name="_Toc29849"/>
      <w:bookmarkStart w:id="11" w:name="_Toc10584"/>
      <w:r>
        <w:rPr>
          <w:rFonts w:ascii="微软雅黑" w:eastAsia="微软雅黑" w:hAnsi="微软雅黑" w:cs="微软雅黑" w:hint="default"/>
        </w:rPr>
        <w:t>Integration</w:t>
      </w:r>
      <w:bookmarkEnd w:id="10"/>
      <w:bookmarkEnd w:id="11"/>
    </w:p>
    <w:p w:rsidR="00B93D31" w:rsidRDefault="0024635C">
      <w:pPr>
        <w:pStyle w:val="2"/>
      </w:pPr>
      <w:bookmarkStart w:id="12" w:name="_Toc14983"/>
      <w:r>
        <w:rPr>
          <w:rFonts w:hint="eastAsia"/>
        </w:rPr>
        <w:t>1 .SDK</w:t>
      </w:r>
      <w:r>
        <w:rPr>
          <w:rFonts w:hint="eastAsia"/>
        </w:rPr>
        <w:t xml:space="preserve"> </w:t>
      </w:r>
      <w:r>
        <w:t>framework</w:t>
      </w:r>
      <w:bookmarkEnd w:id="12"/>
    </w:p>
    <w:p w:rsidR="00B93D31" w:rsidRDefault="00B93D31"/>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B93D31">
        <w:tc>
          <w:tcPr>
            <w:tcW w:w="4261" w:type="dxa"/>
            <w:shd w:val="clear" w:color="auto" w:fill="auto"/>
          </w:tcPr>
          <w:p w:rsidR="00B93D31" w:rsidRDefault="0024635C">
            <w:pPr>
              <w:rPr>
                <w:b/>
                <w:bCs/>
              </w:rPr>
            </w:pPr>
            <w:r>
              <w:rPr>
                <w:rFonts w:hint="eastAsia"/>
                <w:b/>
                <w:bCs/>
              </w:rPr>
              <w:t>F</w:t>
            </w:r>
            <w:r>
              <w:rPr>
                <w:b/>
                <w:bCs/>
              </w:rPr>
              <w:t>ramework</w:t>
            </w:r>
          </w:p>
        </w:tc>
        <w:tc>
          <w:tcPr>
            <w:tcW w:w="4261" w:type="dxa"/>
            <w:shd w:val="clear" w:color="auto" w:fill="auto"/>
          </w:tcPr>
          <w:p w:rsidR="00B93D31" w:rsidRDefault="0024635C">
            <w:pPr>
              <w:rPr>
                <w:b/>
                <w:bCs/>
              </w:rPr>
            </w:pPr>
            <w:r>
              <w:rPr>
                <w:rFonts w:hint="eastAsia"/>
                <w:b/>
                <w:bCs/>
              </w:rPr>
              <w:t>Description</w:t>
            </w:r>
          </w:p>
        </w:tc>
      </w:tr>
      <w:tr w:rsidR="00B93D31">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SdkCore.jar</w:t>
            </w:r>
          </w:p>
        </w:tc>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SDK</w:t>
            </w:r>
            <w:r>
              <w:rPr>
                <w:rFonts w:ascii="Consolas" w:hAnsi="Consolas" w:hint="eastAsia"/>
                <w:color w:val="000000"/>
                <w:sz w:val="20"/>
                <w:highlight w:val="white"/>
              </w:rPr>
              <w:t xml:space="preserve"> base core</w:t>
            </w:r>
          </w:p>
        </w:tc>
      </w:tr>
      <w:tr w:rsidR="00B93D31">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color w:val="000000"/>
                <w:sz w:val="20"/>
              </w:rPr>
              <w:t>HeartBreathDeviceCore</w:t>
            </w:r>
            <w:r>
              <w:rPr>
                <w:rFonts w:ascii="Consolas" w:hAnsi="Consolas" w:hint="eastAsia"/>
                <w:color w:val="000000"/>
                <w:sz w:val="20"/>
                <w:highlight w:val="white"/>
              </w:rPr>
              <w:t>.jar</w:t>
            </w:r>
          </w:p>
        </w:tc>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Realtime data core</w:t>
            </w:r>
          </w:p>
        </w:tc>
      </w:tr>
      <w:tr w:rsidR="00B93D31">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rPr>
              <w:t>Pillow</w:t>
            </w:r>
            <w:r>
              <w:rPr>
                <w:rFonts w:ascii="Consolas" w:hAnsi="Consolas"/>
                <w:color w:val="000000"/>
                <w:sz w:val="20"/>
              </w:rPr>
              <w:t>Sdk</w:t>
            </w:r>
            <w:r>
              <w:rPr>
                <w:rFonts w:ascii="Consolas" w:hAnsi="Consolas" w:hint="eastAsia"/>
                <w:color w:val="000000"/>
                <w:sz w:val="20"/>
              </w:rPr>
              <w:t>.jar</w:t>
            </w:r>
          </w:p>
        </w:tc>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Pillow</w:t>
            </w:r>
            <w:r>
              <w:rPr>
                <w:rFonts w:ascii="Consolas" w:hAnsi="Consolas" w:hint="eastAsia"/>
                <w:color w:val="000000"/>
                <w:sz w:val="20"/>
                <w:highlight w:val="white"/>
              </w:rPr>
              <w:t xml:space="preserve"> SDK</w:t>
            </w:r>
          </w:p>
        </w:tc>
      </w:tr>
      <w:tr w:rsidR="00B93D31">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SdkAlgorithm.jar</w:t>
            </w:r>
          </w:p>
        </w:tc>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Algorithm call </w:t>
            </w:r>
            <w:r>
              <w:rPr>
                <w:rFonts w:ascii="Consolas" w:hAnsi="Consolas" w:hint="eastAsia"/>
                <w:color w:val="000000"/>
                <w:sz w:val="20"/>
                <w:highlight w:val="white"/>
              </w:rPr>
              <w:t>library</w:t>
            </w:r>
          </w:p>
        </w:tc>
      </w:tr>
      <w:tr w:rsidR="00B93D31">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libalgorithm.so</w:t>
            </w:r>
          </w:p>
        </w:tc>
        <w:tc>
          <w:tcPr>
            <w:tcW w:w="4261" w:type="dxa"/>
            <w:shd w:val="clear" w:color="auto" w:fill="auto"/>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Algorithm</w:t>
            </w:r>
            <w:r>
              <w:rPr>
                <w:rFonts w:ascii="Consolas" w:hAnsi="Consolas" w:hint="eastAsia"/>
                <w:color w:val="000000"/>
                <w:sz w:val="20"/>
                <w:highlight w:val="white"/>
              </w:rPr>
              <w:t xml:space="preserve"> </w:t>
            </w:r>
            <w:r>
              <w:rPr>
                <w:rFonts w:ascii="Consolas" w:hAnsi="Consolas" w:hint="eastAsia"/>
                <w:color w:val="000000"/>
                <w:sz w:val="20"/>
                <w:highlight w:val="white"/>
              </w:rPr>
              <w:t>library</w:t>
            </w:r>
          </w:p>
        </w:tc>
      </w:tr>
    </w:tbl>
    <w:p w:rsidR="00B93D31" w:rsidRDefault="00B93D31">
      <w:pPr>
        <w:rPr>
          <w:rFonts w:ascii="微软雅黑" w:eastAsia="微软雅黑" w:hAnsi="微软雅黑" w:cs="微软雅黑"/>
          <w:b/>
          <w:bCs/>
          <w:sz w:val="28"/>
          <w:szCs w:val="36"/>
        </w:rPr>
      </w:pPr>
    </w:p>
    <w:p w:rsidR="00B93D31" w:rsidRDefault="0024635C">
      <w:pPr>
        <w:pStyle w:val="2"/>
        <w:rPr>
          <w:rFonts w:ascii="微软雅黑" w:eastAsia="微软雅黑" w:hAnsi="微软雅黑" w:cs="微软雅黑"/>
        </w:rPr>
      </w:pPr>
      <w:bookmarkStart w:id="13" w:name="_Toc28309"/>
      <w:r>
        <w:rPr>
          <w:rFonts w:ascii="微软雅黑" w:eastAsia="微软雅黑" w:hAnsi="微软雅黑" w:cs="微软雅黑" w:hint="eastAsia"/>
        </w:rPr>
        <w:t>2 .Integration</w:t>
      </w:r>
      <w:bookmarkEnd w:id="13"/>
    </w:p>
    <w:p w:rsidR="00B93D31" w:rsidRDefault="0024635C">
      <w:pPr>
        <w:pStyle w:val="11"/>
      </w:pPr>
      <w:r>
        <w:rPr>
          <w:rFonts w:hint="eastAsia"/>
        </w:rPr>
        <w:t>There are many Android development tools, and here we introduce the engineering configuration method of Sleepace SDK with Eclipse.</w:t>
      </w:r>
    </w:p>
    <w:p w:rsidR="00B93D31" w:rsidRDefault="0024635C">
      <w:pPr>
        <w:pStyle w:val="2"/>
        <w:pBdr>
          <w:top w:val="single" w:sz="6" w:space="5" w:color="E5E5E5"/>
          <w:bottom w:val="single" w:sz="6" w:space="5" w:color="E5E5E5"/>
        </w:pBdr>
        <w:shd w:val="clear" w:color="auto" w:fill="F3F3F3"/>
        <w:spacing w:before="300" w:after="300" w:line="300" w:lineRule="atLeast"/>
        <w:rPr>
          <w:rFonts w:ascii="微软雅黑" w:eastAsia="微软雅黑" w:hAnsi="微软雅黑"/>
          <w:color w:val="353735"/>
          <w:sz w:val="21"/>
          <w:szCs w:val="21"/>
        </w:rPr>
      </w:pPr>
      <w:bookmarkStart w:id="14" w:name="_Toc14985"/>
      <w:r>
        <w:rPr>
          <w:rStyle w:val="mw-headline"/>
          <w:rFonts w:ascii="微软雅黑" w:eastAsia="微软雅黑" w:hAnsi="微软雅黑" w:hint="eastAsia"/>
          <w:color w:val="353735"/>
          <w:sz w:val="21"/>
          <w:szCs w:val="21"/>
        </w:rPr>
        <w:t>Eclipse</w:t>
      </w:r>
      <w:r>
        <w:rPr>
          <w:rStyle w:val="mw-headline"/>
          <w:rFonts w:ascii="微软雅黑" w:eastAsia="微软雅黑" w:hAnsi="微软雅黑" w:hint="eastAsia"/>
          <w:color w:val="353735"/>
          <w:sz w:val="21"/>
          <w:szCs w:val="21"/>
        </w:rPr>
        <w:t xml:space="preserve"> Config</w:t>
      </w:r>
      <w:bookmarkEnd w:id="14"/>
    </w:p>
    <w:p w:rsidR="00B93D31" w:rsidRDefault="0024635C">
      <w:pPr>
        <w:pStyle w:val="a5"/>
        <w:shd w:val="clear" w:color="auto" w:fill="FFFFFF"/>
        <w:spacing w:before="90" w:beforeAutospacing="0" w:after="90" w:afterAutospacing="0" w:line="300" w:lineRule="atLeast"/>
        <w:rPr>
          <w:rFonts w:cs="黑体"/>
          <w:sz w:val="22"/>
          <w:szCs w:val="22"/>
        </w:rPr>
      </w:pPr>
      <w:r>
        <w:rPr>
          <w:rFonts w:cs="黑体" w:hint="eastAsia"/>
          <w:b/>
          <w:bCs/>
          <w:sz w:val="22"/>
          <w:szCs w:val="22"/>
        </w:rPr>
        <w:t>Step 1</w:t>
      </w:r>
      <w:r>
        <w:rPr>
          <w:rFonts w:cs="黑体" w:hint="eastAsia"/>
          <w:sz w:val="22"/>
          <w:szCs w:val="22"/>
        </w:rPr>
        <w:t>：</w:t>
      </w:r>
    </w:p>
    <w:p w:rsidR="00B93D31" w:rsidRDefault="0024635C">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 xml:space="preserve">In the project to create a </w:t>
      </w:r>
      <w:r>
        <w:rPr>
          <w:rFonts w:cs="黑体" w:hint="eastAsia"/>
          <w:sz w:val="22"/>
          <w:szCs w:val="22"/>
        </w:rPr>
        <w:t>"libs" folder, copy SdkCore.jar, HeartBreathDeviceCore.jar, PillowSdk.jar, SdkAlgorithm.jar to "libs" folder, copy libalgorithm.so to "libs \ armeabi" folder.</w:t>
      </w:r>
    </w:p>
    <w:p w:rsidR="00B93D31" w:rsidRDefault="0024635C">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Like this:</w:t>
      </w:r>
    </w:p>
    <w:p w:rsidR="00B93D31" w:rsidRDefault="0024635C">
      <w:pPr>
        <w:pStyle w:val="a5"/>
        <w:shd w:val="clear" w:color="auto" w:fill="FFFFFF"/>
        <w:spacing w:before="90" w:beforeAutospacing="0" w:after="90" w:afterAutospacing="0" w:line="300" w:lineRule="atLeast"/>
      </w:pPr>
      <w:r>
        <w:rPr>
          <w:noProof/>
        </w:rPr>
        <w:lastRenderedPageBreak/>
        <w:drawing>
          <wp:inline distT="0" distB="0" distL="114300" distR="114300">
            <wp:extent cx="1933575" cy="3628390"/>
            <wp:effectExtent l="0" t="0" r="952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cstate="print"/>
                    <a:stretch>
                      <a:fillRect/>
                    </a:stretch>
                  </pic:blipFill>
                  <pic:spPr>
                    <a:xfrm>
                      <a:off x="0" y="0"/>
                      <a:ext cx="1933575" cy="3628390"/>
                    </a:xfrm>
                    <a:prstGeom prst="rect">
                      <a:avLst/>
                    </a:prstGeom>
                    <a:noFill/>
                    <a:ln w="9525">
                      <a:noFill/>
                    </a:ln>
                  </pic:spPr>
                </pic:pic>
              </a:graphicData>
            </a:graphic>
          </wp:inline>
        </w:drawing>
      </w:r>
    </w:p>
    <w:p w:rsidR="00B93D31" w:rsidRDefault="0024635C">
      <w:pPr>
        <w:pStyle w:val="a5"/>
        <w:shd w:val="clear" w:color="auto" w:fill="FFFFFF"/>
        <w:spacing w:before="90" w:beforeAutospacing="0" w:after="90" w:afterAutospacing="0" w:line="300" w:lineRule="atLeast"/>
        <w:rPr>
          <w:b/>
          <w:bCs/>
        </w:rPr>
      </w:pPr>
      <w:r>
        <w:rPr>
          <w:rFonts w:hint="eastAsia"/>
          <w:b/>
          <w:bCs/>
        </w:rPr>
        <w:t>Setp 2:</w:t>
      </w:r>
    </w:p>
    <w:p w:rsidR="00B93D31" w:rsidRDefault="0024635C">
      <w:pPr>
        <w:pStyle w:val="a5"/>
        <w:shd w:val="clear" w:color="auto" w:fill="FFFFFF"/>
        <w:spacing w:before="90" w:beforeAutospacing="0" w:after="90" w:afterAutospacing="0" w:line="300" w:lineRule="atLeast"/>
      </w:pPr>
      <w:r>
        <w:rPr>
          <w:rFonts w:hint="eastAsia"/>
        </w:rPr>
        <w:t xml:space="preserve">Config the </w:t>
      </w:r>
      <w:r>
        <w:t>“</w:t>
      </w:r>
      <w:r>
        <w:t>AndroidManifest.xml</w:t>
      </w:r>
      <w:r>
        <w:t>”</w:t>
      </w:r>
    </w:p>
    <w:p w:rsidR="00B93D31" w:rsidRDefault="0024635C">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w:t>
      </w:r>
      <w:r>
        <w:rPr>
          <w:rFonts w:ascii="Consolas" w:hAnsi="Consolas" w:cs="Consolas"/>
          <w:i/>
          <w:iCs/>
          <w:color w:val="2A00FF"/>
          <w:kern w:val="0"/>
        </w:rPr>
        <w:t>ission.BLUETOOTH"</w:t>
      </w:r>
      <w:r>
        <w:rPr>
          <w:rFonts w:ascii="Consolas" w:hAnsi="Consolas" w:cs="Consolas"/>
          <w:color w:val="008080"/>
          <w:kern w:val="0"/>
        </w:rPr>
        <w:t>/&gt;</w:t>
      </w:r>
    </w:p>
    <w:p w:rsidR="00B93D31" w:rsidRDefault="0024635C">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uses-permission</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"android.permission.BLUETOOTH_ADMIN"</w:t>
      </w:r>
      <w:r>
        <w:rPr>
          <w:rFonts w:ascii="Consolas" w:hAnsi="Consolas" w:cs="Consolas"/>
          <w:color w:val="008080"/>
          <w:kern w:val="0"/>
        </w:rPr>
        <w:t>/&gt;</w:t>
      </w:r>
    </w:p>
    <w:p w:rsidR="00B93D31" w:rsidRDefault="0024635C">
      <w:pPr>
        <w:autoSpaceDE w:val="0"/>
        <w:autoSpaceDN w:val="0"/>
        <w:adjustRightInd w:val="0"/>
        <w:jc w:val="left"/>
        <w:rPr>
          <w:rFonts w:ascii="Consolas" w:hAnsi="Consolas" w:cs="Consolas"/>
          <w:kern w:val="0"/>
        </w:rPr>
      </w:pPr>
      <w:r>
        <w:rPr>
          <w:rFonts w:ascii="Consolas" w:hAnsi="Consolas" w:cs="Consolas"/>
          <w:color w:val="008080"/>
          <w:kern w:val="0"/>
        </w:rPr>
        <w:t>&lt;</w:t>
      </w:r>
      <w:r>
        <w:rPr>
          <w:rFonts w:ascii="Consolas" w:hAnsi="Consolas" w:cs="Consolas"/>
          <w:color w:val="3F7F7F"/>
          <w:kern w:val="0"/>
        </w:rPr>
        <w:t>uses-feature</w:t>
      </w:r>
      <w:r>
        <w:rPr>
          <w:rFonts w:ascii="Consolas" w:hAnsi="Consolas" w:cs="Consolas"/>
          <w:kern w:val="0"/>
        </w:rPr>
        <w:t xml:space="preserve"> </w:t>
      </w:r>
      <w:r>
        <w:rPr>
          <w:rFonts w:ascii="Consolas" w:hAnsi="Consolas" w:cs="Consolas"/>
          <w:color w:val="7F007F"/>
          <w:kern w:val="0"/>
        </w:rPr>
        <w:t>android:name</w:t>
      </w:r>
      <w:r>
        <w:rPr>
          <w:rFonts w:ascii="Consolas" w:hAnsi="Consolas" w:cs="Consolas"/>
          <w:color w:val="000000"/>
          <w:kern w:val="0"/>
        </w:rPr>
        <w:t>=</w:t>
      </w:r>
      <w:r>
        <w:rPr>
          <w:rFonts w:ascii="Consolas" w:hAnsi="Consolas" w:cs="Consolas"/>
          <w:i/>
          <w:iCs/>
          <w:color w:val="2A00FF"/>
          <w:kern w:val="0"/>
        </w:rPr>
        <w:t>"android.hardware.bluetooth_le"</w:t>
      </w:r>
      <w:r>
        <w:rPr>
          <w:rFonts w:ascii="Consolas" w:hAnsi="Consolas" w:cs="Consolas"/>
          <w:kern w:val="0"/>
        </w:rPr>
        <w:t xml:space="preserve"> </w:t>
      </w:r>
      <w:r>
        <w:rPr>
          <w:rFonts w:ascii="Consolas" w:hAnsi="Consolas" w:cs="Consolas"/>
          <w:color w:val="7F007F"/>
          <w:kern w:val="0"/>
        </w:rPr>
        <w:t>android:required</w:t>
      </w:r>
      <w:r>
        <w:rPr>
          <w:rFonts w:ascii="Consolas" w:hAnsi="Consolas" w:cs="Consolas"/>
          <w:color w:val="000000"/>
          <w:kern w:val="0"/>
        </w:rPr>
        <w:t>=</w:t>
      </w:r>
      <w:r>
        <w:rPr>
          <w:rFonts w:ascii="Consolas" w:hAnsi="Consolas" w:cs="Consolas"/>
          <w:i/>
          <w:iCs/>
          <w:color w:val="2A00FF"/>
          <w:kern w:val="0"/>
        </w:rPr>
        <w:t>"true"</w:t>
      </w:r>
      <w:r>
        <w:rPr>
          <w:rFonts w:ascii="Consolas" w:hAnsi="Consolas" w:cs="Consolas"/>
          <w:color w:val="008080"/>
          <w:kern w:val="0"/>
        </w:rPr>
        <w:t>/&gt;</w:t>
      </w:r>
    </w:p>
    <w:p w:rsidR="00B93D31" w:rsidRDefault="0024635C">
      <w:pPr>
        <w:pStyle w:val="a5"/>
        <w:shd w:val="clear" w:color="auto" w:fill="FFFFFF"/>
        <w:spacing w:before="90" w:beforeAutospacing="0" w:after="90" w:afterAutospacing="0" w:line="300" w:lineRule="atLeast"/>
        <w:rPr>
          <w:rFonts w:cs="黑体"/>
          <w:sz w:val="22"/>
          <w:szCs w:val="22"/>
        </w:rPr>
      </w:pPr>
      <w:r>
        <w:rPr>
          <w:rFonts w:ascii="Consolas" w:hAnsi="Consolas" w:cs="Consolas"/>
          <w:color w:val="008080"/>
        </w:rPr>
        <w:t>&lt;</w:t>
      </w:r>
      <w:r>
        <w:rPr>
          <w:rFonts w:ascii="Consolas" w:hAnsi="Consolas" w:cs="Consolas"/>
          <w:color w:val="3F7F7F"/>
        </w:rPr>
        <w:t>uses-permission</w:t>
      </w:r>
      <w:r>
        <w:rPr>
          <w:rFonts w:ascii="Consolas" w:hAnsi="Consolas" w:cs="Consolas"/>
        </w:rPr>
        <w:t xml:space="preserve"> </w:t>
      </w:r>
      <w:r>
        <w:rPr>
          <w:rFonts w:ascii="Consolas" w:hAnsi="Consolas" w:cs="Consolas"/>
          <w:color w:val="7F007F"/>
        </w:rPr>
        <w:t>android:name</w:t>
      </w:r>
      <w:r>
        <w:rPr>
          <w:rFonts w:ascii="Consolas" w:hAnsi="Consolas" w:cs="Consolas"/>
          <w:color w:val="000000"/>
        </w:rPr>
        <w:t>=</w:t>
      </w:r>
      <w:r>
        <w:rPr>
          <w:rFonts w:ascii="Consolas" w:hAnsi="Consolas" w:cs="Consolas"/>
          <w:i/>
          <w:iCs/>
          <w:color w:val="2A00FF"/>
        </w:rPr>
        <w:t>"android.permission.MOUNT_UNMOUNT_FILESYSTEMS"</w:t>
      </w:r>
      <w:r>
        <w:rPr>
          <w:rFonts w:ascii="Consolas" w:hAnsi="Consolas" w:cs="Consolas"/>
          <w:color w:val="008080"/>
        </w:rPr>
        <w:t>/&gt;</w:t>
      </w:r>
      <w:r>
        <w:rPr>
          <w:rFonts w:ascii="Consolas" w:hAnsi="Consolas" w:cs="Consolas"/>
          <w:color w:val="000000"/>
        </w:rPr>
        <w:t xml:space="preserve">  </w:t>
      </w:r>
      <w:r>
        <w:rPr>
          <w:rFonts w:ascii="Consolas" w:hAnsi="Consolas" w:cs="Consolas"/>
          <w:color w:val="008080"/>
        </w:rPr>
        <w:t>&lt;</w:t>
      </w:r>
      <w:r>
        <w:rPr>
          <w:rFonts w:ascii="Consolas" w:hAnsi="Consolas" w:cs="Consolas"/>
          <w:color w:val="3F7F7F"/>
        </w:rPr>
        <w:t>uses-permission</w:t>
      </w:r>
      <w:r>
        <w:rPr>
          <w:rFonts w:ascii="Consolas" w:hAnsi="Consolas" w:cs="Consolas"/>
        </w:rPr>
        <w:t xml:space="preserve"> </w:t>
      </w:r>
      <w:r>
        <w:rPr>
          <w:rFonts w:ascii="Consolas" w:hAnsi="Consolas" w:cs="Consolas"/>
          <w:color w:val="7F007F"/>
        </w:rPr>
        <w:t>android:name</w:t>
      </w:r>
      <w:r>
        <w:rPr>
          <w:rFonts w:ascii="Consolas" w:hAnsi="Consolas" w:cs="Consolas"/>
          <w:color w:val="000000"/>
        </w:rPr>
        <w:t>=</w:t>
      </w:r>
      <w:r>
        <w:rPr>
          <w:rFonts w:ascii="Consolas" w:hAnsi="Consolas" w:cs="Consolas"/>
          <w:i/>
          <w:iCs/>
          <w:color w:val="2A00FF"/>
        </w:rPr>
        <w:t>"android.permission.WRITE_EXTERNAL_STORAGE"</w:t>
      </w:r>
      <w:r>
        <w:rPr>
          <w:rFonts w:ascii="Consolas" w:hAnsi="Consolas" w:cs="Consolas"/>
          <w:color w:val="008080"/>
        </w:rPr>
        <w:t>/&gt;</w:t>
      </w:r>
    </w:p>
    <w:p w:rsidR="00B93D31" w:rsidRDefault="0024635C">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B93D31" w:rsidRDefault="0024635C">
      <w:pPr>
        <w:pStyle w:val="1"/>
        <w:rPr>
          <w:rFonts w:ascii="微软雅黑" w:eastAsia="微软雅黑" w:hAnsi="微软雅黑" w:cs="微软雅黑" w:hint="default"/>
        </w:rPr>
      </w:pPr>
      <w:bookmarkStart w:id="15" w:name="_Toc385"/>
      <w:r>
        <w:rPr>
          <w:rFonts w:ascii="微软雅黑" w:eastAsia="微软雅黑" w:hAnsi="微软雅黑" w:cs="微软雅黑"/>
        </w:rPr>
        <w:lastRenderedPageBreak/>
        <w:t>API</w:t>
      </w:r>
      <w:bookmarkEnd w:id="15"/>
    </w:p>
    <w:p w:rsidR="00B93D31" w:rsidRDefault="0024635C">
      <w:pPr>
        <w:pStyle w:val="2"/>
        <w:rPr>
          <w:rFonts w:ascii="微软雅黑" w:eastAsia="微软雅黑" w:hAnsi="微软雅黑" w:cs="微软雅黑"/>
        </w:rPr>
      </w:pPr>
      <w:bookmarkStart w:id="16" w:name="_Toc17040"/>
      <w:r>
        <w:rPr>
          <w:rFonts w:ascii="微软雅黑" w:eastAsia="微软雅黑" w:hAnsi="微软雅黑" w:cs="微软雅黑" w:hint="eastAsia"/>
        </w:rPr>
        <w:t>1.</w:t>
      </w:r>
      <w:r>
        <w:rPr>
          <w:rFonts w:ascii="微软雅黑" w:eastAsia="微软雅黑" w:hAnsi="微软雅黑" w:cs="微软雅黑" w:hint="eastAsia"/>
        </w:rPr>
        <w:t xml:space="preserve">API </w:t>
      </w:r>
      <w:r>
        <w:rPr>
          <w:rFonts w:ascii="微软雅黑" w:eastAsia="微软雅黑" w:hAnsi="微软雅黑" w:cs="微软雅黑" w:hint="eastAsia"/>
        </w:rPr>
        <w:t>initialization</w:t>
      </w:r>
      <w:bookmarkEnd w:id="16"/>
    </w:p>
    <w:p w:rsidR="00B93D31" w:rsidRDefault="0024635C">
      <w:pPr>
        <w:ind w:firstLine="420"/>
        <w:rPr>
          <w:rFonts w:ascii="Consolas" w:eastAsia="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Pillow</w:t>
      </w:r>
      <w:r>
        <w:rPr>
          <w:rFonts w:ascii="Consolas" w:eastAsia="Consolas" w:hAnsi="Consolas" w:hint="eastAsia"/>
          <w:color w:val="000000"/>
          <w:sz w:val="20"/>
          <w:highlight w:val="white"/>
          <w:shd w:val="clear" w:color="FFFFFF" w:fill="D9D9D9"/>
        </w:rPr>
        <w:t>Helper.getInstance(Context mContext);</w:t>
      </w:r>
    </w:p>
    <w:p w:rsidR="00B93D31" w:rsidRDefault="0024635C">
      <w:pPr>
        <w:pStyle w:val="3"/>
        <w:rPr>
          <w:rFonts w:hint="default"/>
        </w:rPr>
      </w:pPr>
      <w:bookmarkStart w:id="17" w:name="_Toc19763"/>
      <w:bookmarkStart w:id="18" w:name="_Toc14894"/>
      <w:r>
        <w:t>Description</w:t>
      </w:r>
      <w:bookmarkEnd w:id="17"/>
      <w:bookmarkEnd w:id="18"/>
    </w:p>
    <w:p w:rsidR="00B93D31" w:rsidRDefault="0024635C">
      <w:pPr>
        <w:ind w:firstLine="420"/>
      </w:pPr>
      <w:r>
        <w:rPr>
          <w:rFonts w:ascii="Consolas" w:hAnsi="Consolas" w:hint="eastAsia"/>
          <w:color w:val="000000"/>
          <w:sz w:val="20"/>
          <w:highlight w:val="white"/>
          <w:shd w:val="clear" w:color="FFFFFF" w:fill="D9D9D9"/>
        </w:rPr>
        <w:t>Pillow</w:t>
      </w:r>
      <w:r>
        <w:rPr>
          <w:rFonts w:ascii="Consolas" w:eastAsia="Consolas" w:hAnsi="Consolas" w:hint="eastAsia"/>
          <w:color w:val="000000"/>
          <w:sz w:val="20"/>
          <w:highlight w:val="white"/>
          <w:shd w:val="clear" w:color="FFFFFF" w:fill="D9D9D9"/>
        </w:rPr>
        <w:t>Helper</w:t>
      </w:r>
      <w:r>
        <w:rPr>
          <w:rFonts w:ascii="Consolas" w:hAnsi="Consolas" w:hint="eastAsia"/>
          <w:color w:val="000000"/>
          <w:sz w:val="20"/>
          <w:highlight w:val="white"/>
          <w:shd w:val="clear" w:color="FFFFFF" w:fill="D9D9D9"/>
        </w:rPr>
        <w:t xml:space="preserve"> </w:t>
      </w:r>
      <w:r>
        <w:rPr>
          <w:rFonts w:ascii="微软雅黑" w:eastAsia="微软雅黑" w:hAnsi="微软雅黑" w:cs="微软雅黑" w:hint="eastAsia"/>
        </w:rPr>
        <w:t>I</w:t>
      </w:r>
      <w:r>
        <w:rPr>
          <w:rFonts w:ascii="微软雅黑" w:eastAsia="微软雅黑" w:hAnsi="微软雅黑" w:cs="微软雅黑" w:hint="eastAsia"/>
        </w:rPr>
        <w:t>nitialization</w:t>
      </w:r>
      <w:r>
        <w:rPr>
          <w:rFonts w:ascii="微软雅黑" w:eastAsia="微软雅黑" w:hAnsi="微软雅黑" w:cs="微软雅黑" w:hint="eastAsia"/>
        </w:rPr>
        <w:t xml:space="preserve"> </w:t>
      </w:r>
    </w:p>
    <w:p w:rsidR="00B93D31" w:rsidRDefault="0024635C">
      <w:pPr>
        <w:pStyle w:val="3"/>
        <w:rPr>
          <w:rFonts w:hint="default"/>
        </w:rPr>
      </w:pPr>
      <w:bookmarkStart w:id="19" w:name="_Toc27877"/>
      <w:r>
        <w:t>Parameters</w:t>
      </w:r>
      <w:bookmarkEnd w:id="1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045"/>
        <w:gridCol w:w="4773"/>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4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77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mContext</w:t>
            </w:r>
          </w:p>
        </w:tc>
        <w:tc>
          <w:tcPr>
            <w:tcW w:w="204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Context</w:t>
            </w:r>
          </w:p>
        </w:tc>
        <w:tc>
          <w:tcPr>
            <w:tcW w:w="477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Conetxt</w:t>
            </w:r>
          </w:p>
        </w:tc>
      </w:tr>
    </w:tbl>
    <w:p w:rsidR="00B93D31" w:rsidRDefault="00B93D31">
      <w:pPr>
        <w:rPr>
          <w:rFonts w:ascii="Consolas" w:hAnsi="Consolas"/>
          <w:color w:val="000000"/>
          <w:sz w:val="20"/>
          <w:highlight w:val="white"/>
          <w:shd w:val="clear" w:color="FFFFFF" w:fill="D9D9D9"/>
        </w:rPr>
      </w:pPr>
    </w:p>
    <w:p w:rsidR="00B93D31" w:rsidRDefault="00B93D31">
      <w:pPr>
        <w:rPr>
          <w:rFonts w:ascii="微软雅黑" w:eastAsia="微软雅黑" w:hAnsi="微软雅黑" w:cs="微软雅黑"/>
          <w:b/>
          <w:bCs/>
          <w:sz w:val="28"/>
          <w:szCs w:val="36"/>
        </w:rPr>
      </w:pPr>
    </w:p>
    <w:p w:rsidR="00B93D31" w:rsidRDefault="0024635C">
      <w:pPr>
        <w:pStyle w:val="2"/>
        <w:numPr>
          <w:ilvl w:val="0"/>
          <w:numId w:val="2"/>
        </w:numPr>
        <w:rPr>
          <w:rFonts w:ascii="微软雅黑" w:eastAsia="微软雅黑" w:hAnsi="微软雅黑" w:cs="微软雅黑"/>
        </w:rPr>
      </w:pPr>
      <w:bookmarkStart w:id="20" w:name="_Toc27572"/>
      <w:bookmarkStart w:id="21" w:name="_Toc27193"/>
      <w:r>
        <w:rPr>
          <w:rFonts w:ascii="微软雅黑" w:eastAsia="微软雅黑" w:hAnsi="微软雅黑" w:cs="微软雅黑" w:hint="eastAsia"/>
        </w:rPr>
        <w:t>Connnect Device</w:t>
      </w:r>
      <w:bookmarkEnd w:id="20"/>
      <w:bookmarkEnd w:id="21"/>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login(String </w:t>
      </w:r>
      <w:r>
        <w:rPr>
          <w:rFonts w:ascii="Consolas" w:eastAsia="Consolas" w:hAnsi="Consolas" w:hint="eastAsia"/>
          <w:color w:val="6A3E3E"/>
          <w:sz w:val="20"/>
          <w:highlight w:val="white"/>
        </w:rPr>
        <w:t>deviceName</w:t>
      </w:r>
      <w:r>
        <w:rPr>
          <w:rFonts w:ascii="Consolas" w:eastAsia="Consolas" w:hAnsi="Consolas" w:hint="eastAsia"/>
          <w:color w:val="000000"/>
          <w:sz w:val="20"/>
          <w:highlight w:val="white"/>
        </w:rPr>
        <w:t xml:space="preserve">, String </w:t>
      </w:r>
      <w:r>
        <w:rPr>
          <w:rFonts w:ascii="Consolas" w:eastAsia="Consolas" w:hAnsi="Consolas" w:hint="eastAsia"/>
          <w:color w:val="6A3E3E"/>
          <w:sz w:val="20"/>
          <w:highlight w:val="white"/>
        </w:rPr>
        <w:t>address</w:t>
      </w:r>
      <w:r>
        <w:rPr>
          <w:rFonts w:ascii="Consolas" w:eastAsia="Consolas" w:hAnsi="Consolas" w:hint="eastAsia"/>
          <w:color w:val="000000"/>
          <w:sz w:val="20"/>
          <w:highlight w:val="white"/>
        </w:rPr>
        <w:t xml:space="preserve">, </w:t>
      </w:r>
      <w:r>
        <w:rPr>
          <w:rFonts w:ascii="Consolas" w:hAnsi="Consolas" w:hint="eastAsia"/>
          <w:color w:val="000000"/>
          <w:sz w:val="20"/>
          <w:highlight w:val="white"/>
        </w:rPr>
        <w:t>String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device</w:t>
      </w:r>
      <w:r>
        <w:rPr>
          <w:rFonts w:ascii="Consolas" w:hAnsi="Consolas" w:hint="eastAsia"/>
          <w:color w:val="6A3E3E"/>
          <w:sz w:val="20"/>
          <w:highlight w:val="white"/>
        </w:rPr>
        <w:t>Code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userId</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white"/>
          <w:u w:val="single"/>
        </w:rPr>
        <w:t>IDataCallback</w:t>
      </w:r>
      <w:r>
        <w:rPr>
          <w:rFonts w:ascii="Consolas" w:hAnsi="Consolas" w:hint="eastAsia"/>
          <w:color w:val="000000"/>
          <w:sz w:val="20"/>
          <w:highlight w:val="white"/>
          <w:u w:val="single"/>
        </w:rPr>
        <w:t>&lt;LoginBean&gt;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B93D31" w:rsidRDefault="0024635C">
      <w:pPr>
        <w:pStyle w:val="3"/>
        <w:rPr>
          <w:rFonts w:hint="default"/>
        </w:rPr>
      </w:pPr>
      <w:bookmarkStart w:id="22" w:name="_Toc19269"/>
      <w:r>
        <w:t>Description</w:t>
      </w:r>
      <w:bookmarkEnd w:id="22"/>
    </w:p>
    <w:p w:rsidR="00B93D31" w:rsidRDefault="0024635C">
      <w:pPr>
        <w:ind w:firstLine="420"/>
      </w:pPr>
      <w:r>
        <w:rPr>
          <w:rFonts w:hint="eastAsia"/>
        </w:rPr>
        <w:t xml:space="preserve">Connect </w:t>
      </w:r>
      <w:r>
        <w:rPr>
          <w:rFonts w:hint="eastAsia"/>
        </w:rPr>
        <w:t>Pillow</w:t>
      </w:r>
      <w:r>
        <w:rPr>
          <w:rFonts w:hint="eastAsia"/>
        </w:rPr>
        <w:t xml:space="preserve"> and setting userId</w:t>
      </w:r>
    </w:p>
    <w:p w:rsidR="00B93D31" w:rsidRDefault="0024635C">
      <w:pPr>
        <w:pStyle w:val="3"/>
        <w:rPr>
          <w:rFonts w:hint="default"/>
        </w:rPr>
      </w:pPr>
      <w:bookmarkStart w:id="23" w:name="_Toc4278"/>
      <w:r>
        <w:t>Parameters</w:t>
      </w:r>
      <w:bookmarkEnd w:id="23"/>
    </w:p>
    <w:tbl>
      <w:tblPr>
        <w:tblW w:w="8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409"/>
        <w:gridCol w:w="3333"/>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409"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33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deviceName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address</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address</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w:t>
            </w:r>
            <w:r>
              <w:rPr>
                <w:rFonts w:ascii="Consolas" w:hAnsi="Consolas" w:hint="eastAsia"/>
                <w:color w:val="000000"/>
                <w:sz w:val="20"/>
                <w:highlight w:val="white"/>
                <w:shd w:val="clear" w:color="FFFFFF" w:fill="D9D9D9"/>
              </w:rPr>
              <w:t>Code</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333" w:type="dxa"/>
            <w:shd w:val="clear" w:color="auto" w:fill="auto"/>
          </w:tcPr>
          <w:p w:rsidR="00B93D31" w:rsidRDefault="00B93D31">
            <w:pPr>
              <w:rPr>
                <w:rFonts w:ascii="Consolas" w:hAnsi="Consolas"/>
                <w:color w:val="000000"/>
                <w:sz w:val="20"/>
                <w:highlight w:val="white"/>
                <w:shd w:val="clear" w:color="FFFFFF" w:fill="D9D9D9"/>
              </w:rPr>
            </w:pPr>
            <w:hyperlink w:anchor="_DeviceCode" w:history="1">
              <w:r w:rsidR="0024635C">
                <w:rPr>
                  <w:rStyle w:val="a7"/>
                  <w:rFonts w:ascii="Consolas" w:hAnsi="Consolas" w:hint="eastAsia"/>
                  <w:color w:val="000000"/>
                  <w:sz w:val="20"/>
                  <w:highlight w:val="white"/>
                  <w:shd w:val="clear" w:color="FFFFFF" w:fill="D9D9D9"/>
                </w:rPr>
                <w:t>DeviceCode</w:t>
              </w:r>
            </w:hyperlink>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does not belong to Sleepace.</w:t>
            </w:r>
          </w:p>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 belong to partner</w:t>
            </w:r>
          </w:p>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Why need it</w:t>
            </w:r>
            <w:r>
              <w:rPr>
                <w:rFonts w:ascii="Consolas" w:hAnsi="Consolas" w:hint="eastAsia"/>
                <w:b/>
                <w:bCs/>
                <w:color w:val="000000"/>
                <w:sz w:val="20"/>
                <w:highlight w:val="white"/>
                <w:shd w:val="clear" w:color="FFFFFF" w:fill="D9D9D9"/>
              </w:rPr>
              <w:t>：</w:t>
            </w:r>
          </w:p>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Pillow</w:t>
            </w:r>
            <w:r>
              <w:rPr>
                <w:rFonts w:ascii="Consolas" w:hAnsi="Consolas" w:hint="eastAsia"/>
                <w:color w:val="000000"/>
                <w:sz w:val="20"/>
                <w:highlight w:val="white"/>
                <w:shd w:val="clear" w:color="FFFFFF" w:fill="D9D9D9"/>
              </w:rPr>
              <w:t xml:space="preserve"> separates the data according to userId. </w:t>
            </w:r>
          </w:p>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 xml:space="preserve">It mean user A connects to </w:t>
            </w:r>
            <w:r>
              <w:rPr>
                <w:rFonts w:ascii="Consolas" w:hAnsi="Consolas" w:hint="eastAsia"/>
                <w:color w:val="000000"/>
                <w:sz w:val="20"/>
                <w:highlight w:val="white"/>
                <w:shd w:val="clear" w:color="FFFFFF" w:fill="D9D9D9"/>
              </w:rPr>
              <w:t>device, generates and gets the data which only belong to user A. User A can</w:t>
            </w:r>
            <w:r>
              <w:rPr>
                <w:rFonts w:ascii="Consolas" w:hAnsi="Consolas" w:hint="eastAsia"/>
                <w:color w:val="000000"/>
                <w:sz w:val="20"/>
                <w:highlight w:val="white"/>
                <w:shd w:val="clear" w:color="FFFFFF" w:fill="D9D9D9"/>
              </w:rPr>
              <w:t>’</w:t>
            </w:r>
            <w:r>
              <w:rPr>
                <w:rFonts w:ascii="Consolas" w:hAnsi="Consolas" w:hint="eastAsia"/>
                <w:color w:val="000000"/>
                <w:sz w:val="20"/>
                <w:highlight w:val="white"/>
                <w:shd w:val="clear" w:color="FFFFFF" w:fill="D9D9D9"/>
              </w:rPr>
              <w:t>t get the data of user B</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timeout</w:t>
            </w:r>
          </w:p>
        </w:tc>
        <w:tc>
          <w:tcPr>
            <w:tcW w:w="3409"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w:t>
            </w:r>
            <w:r>
              <w:rPr>
                <w:rFonts w:ascii="Consolas" w:hAnsi="Consolas" w:hint="eastAsia"/>
                <w:color w:val="000000"/>
                <w:sz w:val="20"/>
                <w:highlight w:val="white"/>
                <w:shd w:val="clear" w:color="FFFFFF" w:fill="D9D9D9"/>
              </w:rPr>
              <w: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409" w:type="dxa"/>
            <w:shd w:val="clear" w:color="auto" w:fill="auto"/>
          </w:tcPr>
          <w:p w:rsidR="00B93D31" w:rsidRDefault="00B93D31">
            <w:pPr>
              <w:rPr>
                <w:rFonts w:ascii="Consolas" w:hAnsi="Consolas"/>
                <w:color w:val="000000"/>
                <w:sz w:val="20"/>
                <w:highlight w:val="white"/>
                <w:shd w:val="clear" w:color="FFFFFF" w:fill="D9D9D9"/>
              </w:rPr>
            </w:pPr>
            <w:hyperlink w:anchor="_IDataCallback&lt;T&gt;" w:history="1">
              <w:r w:rsidR="0024635C">
                <w:rPr>
                  <w:rStyle w:val="a7"/>
                  <w:rFonts w:ascii="Consolas" w:hAnsi="Consolas" w:hint="eastAsia"/>
                  <w:color w:val="000000"/>
                  <w:sz w:val="20"/>
                  <w:highlight w:val="white"/>
                  <w:shd w:val="clear" w:color="FFFFFF" w:fill="D9D9D9"/>
                </w:rPr>
                <w:t>IDataCallback</w:t>
              </w:r>
            </w:hyperlink>
            <w:r w:rsidR="0024635C">
              <w:rPr>
                <w:rFonts w:ascii="Consolas" w:hAnsi="Consolas" w:hint="eastAsia"/>
                <w:color w:val="000000"/>
                <w:sz w:val="20"/>
                <w:highlight w:val="white"/>
                <w:shd w:val="clear" w:color="FFFFFF" w:fill="D9D9D9"/>
              </w:rPr>
              <w:t>&lt;</w:t>
            </w:r>
            <w:hyperlink w:anchor="_LoginBean" w:history="1">
              <w:r w:rsidR="0024635C">
                <w:rPr>
                  <w:rStyle w:val="a7"/>
                  <w:rFonts w:ascii="Consolas" w:hAnsi="Consolas" w:hint="eastAsia"/>
                  <w:color w:val="000000"/>
                  <w:sz w:val="20"/>
                  <w:highlight w:val="white"/>
                  <w:shd w:val="clear" w:color="FFFFFF" w:fill="D9D9D9"/>
                </w:rPr>
                <w:t>LoginBean</w:t>
              </w:r>
            </w:hyperlink>
            <w:r w:rsidR="0024635C">
              <w:rPr>
                <w:rFonts w:ascii="Consolas" w:hAnsi="Consolas" w:hint="eastAsia"/>
                <w:color w:val="000000"/>
                <w:sz w:val="20"/>
                <w:highlight w:val="white"/>
                <w:shd w:val="clear" w:color="FFFFFF" w:fill="D9D9D9"/>
              </w:rPr>
              <w:t>&gt;</w:t>
            </w:r>
          </w:p>
        </w:tc>
        <w:tc>
          <w:tcPr>
            <w:tcW w:w="333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w:t>
            </w:r>
            <w:r>
              <w:rPr>
                <w:rFonts w:ascii="Consolas" w:hAnsi="Consolas" w:hint="eastAsia"/>
                <w:color w:val="000000"/>
                <w:sz w:val="20"/>
                <w:highlight w:val="white"/>
                <w:shd w:val="clear" w:color="FFFFFF" w:fill="D9D9D9"/>
              </w:rPr>
              <w:t>if success,return</w:t>
            </w:r>
            <w:r>
              <w:rPr>
                <w:rFonts w:ascii="Consolas" w:hAnsi="Consolas" w:hint="eastAsia"/>
                <w:color w:val="000000"/>
                <w:sz w:val="20"/>
                <w:highlight w:val="white"/>
                <w:shd w:val="clear" w:color="FFFFFF" w:fill="D9D9D9"/>
              </w:rPr>
              <w:t xml:space="preserve"> </w:t>
            </w:r>
            <w:hyperlink w:anchor="_LoginBean" w:history="1">
              <w:r>
                <w:rPr>
                  <w:rStyle w:val="a7"/>
                  <w:rFonts w:ascii="Consolas" w:hAnsi="Consolas" w:hint="eastAsia"/>
                  <w:color w:val="000000"/>
                  <w:sz w:val="20"/>
                  <w:highlight w:val="white"/>
                  <w:shd w:val="clear" w:color="FFFFFF" w:fill="D9D9D9"/>
                </w:rPr>
                <w:t>LoginBean</w:t>
              </w:r>
              <w:r>
                <w:rPr>
                  <w:rStyle w:val="a7"/>
                  <w:rFonts w:ascii="Consolas" w:hAnsi="Consolas" w:hint="eastAsia"/>
                  <w:color w:val="000000"/>
                  <w:sz w:val="20"/>
                  <w:highlight w:val="white"/>
                  <w:shd w:val="clear" w:color="FFFFFF" w:fill="D9D9D9"/>
                </w:rPr>
                <w:t xml:space="preserve"> </w:t>
              </w:r>
            </w:hyperlink>
            <w:r>
              <w:rPr>
                <w:rFonts w:ascii="Consolas" w:hAnsi="Consolas" w:hint="eastAsia"/>
                <w:color w:val="000000"/>
                <w:sz w:val="20"/>
                <w:highlight w:val="white"/>
                <w:shd w:val="clear" w:color="FFFFFF" w:fill="D9D9D9"/>
              </w:rPr>
              <w:t>Obj</w:t>
            </w:r>
          </w:p>
        </w:tc>
      </w:tr>
    </w:tbl>
    <w:p w:rsidR="00B93D31" w:rsidRDefault="0024635C">
      <w:pPr>
        <w:pStyle w:val="2"/>
        <w:numPr>
          <w:ilvl w:val="0"/>
          <w:numId w:val="2"/>
        </w:numPr>
        <w:rPr>
          <w:rFonts w:ascii="微软雅黑" w:eastAsia="微软雅黑" w:hAnsi="微软雅黑" w:cs="微软雅黑"/>
        </w:rPr>
      </w:pPr>
      <w:bookmarkStart w:id="24" w:name="_Toc9946"/>
      <w:bookmarkStart w:id="25" w:name="_Toc27541"/>
      <w:r>
        <w:rPr>
          <w:rFonts w:ascii="微软雅黑" w:eastAsia="微软雅黑" w:hAnsi="微软雅黑" w:cs="微软雅黑" w:hint="eastAsia"/>
        </w:rPr>
        <w:t>Get Battery</w:t>
      </w:r>
      <w:bookmarkEnd w:id="24"/>
      <w:bookmarkEnd w:id="25"/>
    </w:p>
    <w:p w:rsidR="00B93D31" w:rsidRDefault="00B93D31">
      <w:pPr>
        <w:rPr>
          <w:rFonts w:ascii="Consolas" w:eastAsia="Consolas" w:hAnsi="Consolas"/>
          <w:b/>
          <w:color w:val="7F0055"/>
          <w:sz w:val="20"/>
          <w:highlight w:val="white"/>
        </w:rPr>
      </w:pPr>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lightGray"/>
        </w:rPr>
        <w:t>getBattery</w:t>
      </w:r>
      <w:r>
        <w:rPr>
          <w:rFonts w:ascii="Consolas" w:eastAsia="Consolas" w:hAnsi="Consolas" w:hint="eastAsia"/>
          <w:color w:val="000000"/>
          <w:sz w:val="20"/>
          <w:highlight w:val="white"/>
        </w:rPr>
        <w:t>(</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lightGray"/>
        </w:rPr>
        <w:t>IDataCallback</w:t>
      </w:r>
      <w:r>
        <w:rPr>
          <w:rFonts w:ascii="Consolas" w:eastAsia="Consolas" w:hAnsi="Consolas" w:hint="eastAsia"/>
          <w:color w:val="000000"/>
          <w:sz w:val="20"/>
          <w:highlight w:val="white"/>
        </w:rPr>
        <w:t xml:space="preserve">&lt;BatteryBean&gt;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B93D31" w:rsidRDefault="0024635C">
      <w:pPr>
        <w:pStyle w:val="3"/>
        <w:rPr>
          <w:rFonts w:hint="default"/>
        </w:rPr>
      </w:pPr>
      <w:bookmarkStart w:id="26" w:name="_Toc27281"/>
      <w:r>
        <w:t>Description</w:t>
      </w:r>
      <w:bookmarkEnd w:id="26"/>
    </w:p>
    <w:p w:rsidR="00B93D31" w:rsidRDefault="0024635C">
      <w:pPr>
        <w:ind w:firstLine="420"/>
        <w:rPr>
          <w:rFonts w:ascii="Consolas" w:eastAsia="Consolas" w:hAnsi="Consolas"/>
          <w:color w:val="000000"/>
          <w:sz w:val="20"/>
          <w:highlight w:val="white"/>
        </w:rPr>
      </w:pPr>
      <w:r>
        <w:rPr>
          <w:rFonts w:hint="eastAsia"/>
        </w:rPr>
        <w:t>Get battery</w:t>
      </w:r>
      <w:r>
        <w:rPr>
          <w:rFonts w:hint="eastAsia"/>
        </w:rPr>
        <w:t xml:space="preserve"> </w:t>
      </w:r>
    </w:p>
    <w:p w:rsidR="00B93D31" w:rsidRDefault="0024635C">
      <w:pPr>
        <w:pStyle w:val="3"/>
        <w:rPr>
          <w:rFonts w:hint="default"/>
        </w:rPr>
      </w:pPr>
      <w:bookmarkStart w:id="27" w:name="_Toc10979"/>
      <w:r>
        <w:t>Parameters</w:t>
      </w:r>
      <w:bookmarkEnd w:id="2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 Unit</w:t>
            </w:r>
            <w:r>
              <w:rPr>
                <w:rFonts w:ascii="Consolas" w:hAnsi="Consolas" w:hint="eastAsia"/>
                <w:color w:val="000000"/>
                <w:sz w:val="20"/>
                <w:highlight w:val="white"/>
                <w:shd w:val="clear" w:color="FFFFFF" w:fill="D9D9D9"/>
              </w:rPr>
              <w: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B93D31">
            <w:pPr>
              <w:rPr>
                <w:rFonts w:ascii="Consolas" w:hAnsi="Consolas"/>
                <w:color w:val="000000"/>
                <w:sz w:val="20"/>
                <w:highlight w:val="white"/>
                <w:shd w:val="clear" w:color="FFFFFF" w:fill="D9D9D9"/>
              </w:rPr>
            </w:pPr>
            <w:hyperlink w:anchor="_IDataCallback&lt;T&gt;" w:history="1">
              <w:r w:rsidR="0024635C">
                <w:rPr>
                  <w:rFonts w:ascii="Consolas" w:hAnsi="Consolas" w:hint="eastAsia"/>
                  <w:color w:val="000000"/>
                  <w:sz w:val="20"/>
                  <w:highlight w:val="white"/>
                  <w:shd w:val="clear" w:color="FFFFFF" w:fill="D9D9D9"/>
                </w:rPr>
                <w:t>IDataCallback</w:t>
              </w:r>
            </w:hyperlink>
            <w:r w:rsidR="0024635C">
              <w:rPr>
                <w:rFonts w:ascii="Consolas" w:hAnsi="Consolas" w:hint="eastAsia"/>
                <w:color w:val="000000"/>
                <w:sz w:val="20"/>
                <w:highlight w:val="white"/>
                <w:shd w:val="clear" w:color="FFFFFF" w:fill="D9D9D9"/>
              </w:rPr>
              <w:t>&lt;</w:t>
            </w:r>
            <w:hyperlink w:anchor="_BatteryBean" w:history="1">
              <w:r w:rsidR="0024635C">
                <w:rPr>
                  <w:rFonts w:ascii="Consolas" w:hAnsi="Consolas" w:hint="eastAsia"/>
                  <w:color w:val="000000"/>
                  <w:sz w:val="20"/>
                  <w:highlight w:val="white"/>
                  <w:shd w:val="clear" w:color="FFFFFF" w:fill="D9D9D9"/>
                </w:rPr>
                <w:t>BatteryBean</w:t>
              </w:r>
            </w:hyperlink>
            <w:r w:rsidR="0024635C">
              <w:rPr>
                <w:rFonts w:ascii="Consolas" w:hAnsi="Consolas" w:hint="eastAsia"/>
                <w:color w:val="000000"/>
                <w:sz w:val="20"/>
                <w:highlight w:val="white"/>
                <w:shd w:val="clear" w:color="FFFFFF" w:fill="D9D9D9"/>
              </w:rPr>
              <w:t>&gt;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if success,return </w:t>
            </w:r>
            <w:hyperlink w:anchor="_BatteryBean" w:history="1">
              <w:r>
                <w:rPr>
                  <w:rFonts w:ascii="Consolas" w:hAnsi="Consolas" w:hint="eastAsia"/>
                  <w:color w:val="000000"/>
                  <w:sz w:val="20"/>
                  <w:highlight w:val="white"/>
                  <w:shd w:val="clear" w:color="FFFFFF" w:fill="D9D9D9"/>
                </w:rPr>
                <w:t>BatteryBean</w:t>
              </w:r>
            </w:hyperlink>
            <w:r>
              <w:rPr>
                <w:rFonts w:ascii="Consolas" w:hAnsi="Consolas" w:hint="eastAsia"/>
                <w:color w:val="000000"/>
                <w:sz w:val="20"/>
                <w:highlight w:val="white"/>
                <w:shd w:val="clear" w:color="FFFFFF" w:fill="D9D9D9"/>
              </w:rPr>
              <w:t xml:space="preserve"> Object</w:t>
            </w:r>
          </w:p>
        </w:tc>
      </w:tr>
    </w:tbl>
    <w:p w:rsidR="00B93D31" w:rsidRDefault="00B93D31">
      <w:pPr>
        <w:rPr>
          <w:rFonts w:ascii="Consolas" w:eastAsia="Consolas" w:hAnsi="Consolas"/>
          <w:color w:val="000000"/>
          <w:sz w:val="20"/>
          <w:highlight w:val="white"/>
        </w:rPr>
      </w:pPr>
    </w:p>
    <w:p w:rsidR="00B93D31" w:rsidRDefault="0024635C">
      <w:pPr>
        <w:pStyle w:val="2"/>
        <w:numPr>
          <w:ilvl w:val="0"/>
          <w:numId w:val="2"/>
        </w:numPr>
        <w:rPr>
          <w:rFonts w:ascii="微软雅黑" w:eastAsia="微软雅黑" w:hAnsi="微软雅黑" w:cs="微软雅黑"/>
        </w:rPr>
      </w:pPr>
      <w:bookmarkStart w:id="28" w:name="_Toc30407"/>
      <w:bookmarkStart w:id="29" w:name="_Toc12970"/>
      <w:r>
        <w:rPr>
          <w:rFonts w:ascii="微软雅黑" w:eastAsia="微软雅黑" w:hAnsi="微软雅黑" w:cs="微软雅黑" w:hint="eastAsia"/>
        </w:rPr>
        <w:t>Get Device Version</w:t>
      </w:r>
      <w:bookmarkEnd w:id="28"/>
      <w:bookmarkEnd w:id="29"/>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lightGray"/>
        </w:rPr>
        <w:t>getDeviceVersion</w:t>
      </w:r>
      <w:r>
        <w:rPr>
          <w:rFonts w:ascii="Consolas" w:eastAsia="Consolas" w:hAnsi="Consolas" w:hint="eastAsia"/>
          <w:color w:val="000000"/>
          <w:sz w:val="20"/>
          <w:highlight w:val="white"/>
        </w:rPr>
        <w:t>(</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IDataCallback&lt;String&gt;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30" w:name="_Toc17169"/>
      <w:r>
        <w:t>Description</w:t>
      </w:r>
      <w:bookmarkEnd w:id="30"/>
    </w:p>
    <w:p w:rsidR="00B93D31" w:rsidRDefault="0024635C">
      <w:pPr>
        <w:ind w:firstLine="420"/>
        <w:rPr>
          <w:rFonts w:ascii="Consolas" w:hAnsi="Consolas"/>
          <w:color w:val="000000"/>
          <w:sz w:val="20"/>
          <w:highlight w:val="white"/>
        </w:rPr>
      </w:pPr>
      <w:r>
        <w:rPr>
          <w:rFonts w:ascii="Consolas" w:hAnsi="Consolas" w:hint="eastAsia"/>
          <w:color w:val="000000"/>
          <w:sz w:val="20"/>
          <w:highlight w:val="white"/>
        </w:rPr>
        <w:t>Get current version of device</w:t>
      </w:r>
    </w:p>
    <w:p w:rsidR="00B93D31" w:rsidRDefault="0024635C">
      <w:pPr>
        <w:pStyle w:val="3"/>
        <w:rPr>
          <w:rFonts w:hint="default"/>
        </w:rPr>
      </w:pPr>
      <w:bookmarkStart w:id="31" w:name="_Toc15813"/>
      <w:r>
        <w:t>Parameters</w:t>
      </w:r>
      <w:bookmarkEnd w:id="3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r>
              <w:rPr>
                <w:rFonts w:hint="eastAsia"/>
              </w:rPr>
              <w:t>timeout</w:t>
            </w:r>
          </w:p>
        </w:tc>
        <w:tc>
          <w:tcPr>
            <w:tcW w:w="3213" w:type="dxa"/>
            <w:shd w:val="clear" w:color="auto" w:fill="auto"/>
          </w:tcPr>
          <w:p w:rsidR="00B93D31" w:rsidRDefault="0024635C">
            <w:r>
              <w:rPr>
                <w:rFonts w:hint="eastAsia"/>
              </w:rPr>
              <w:t>int</w:t>
            </w:r>
          </w:p>
        </w:tc>
        <w:tc>
          <w:tcPr>
            <w:tcW w:w="3925" w:type="dxa"/>
            <w:shd w:val="clear" w:color="auto" w:fill="auto"/>
          </w:tcPr>
          <w:p w:rsidR="00B93D31" w:rsidRDefault="0024635C">
            <w:r>
              <w:rPr>
                <w:rFonts w:hint="eastAsia"/>
              </w:rPr>
              <w:t>Timeout, Unit(Millisecond)</w:t>
            </w:r>
          </w:p>
        </w:tc>
      </w:tr>
      <w:tr w:rsidR="00B93D31">
        <w:tc>
          <w:tcPr>
            <w:tcW w:w="1704" w:type="dxa"/>
            <w:shd w:val="clear" w:color="auto" w:fill="auto"/>
          </w:tcPr>
          <w:p w:rsidR="00B93D31" w:rsidRDefault="0024635C">
            <w:r>
              <w:rPr>
                <w:rFonts w:hint="eastAsia"/>
              </w:rPr>
              <w:t>cb</w:t>
            </w:r>
          </w:p>
        </w:tc>
        <w:tc>
          <w:tcPr>
            <w:tcW w:w="3213" w:type="dxa"/>
            <w:shd w:val="clear" w:color="auto" w:fill="auto"/>
          </w:tcPr>
          <w:p w:rsidR="00B93D31" w:rsidRDefault="00B93D31">
            <w:hyperlink w:anchor="_IDataCallback&lt;T&gt;" w:history="1">
              <w:r w:rsidR="0024635C">
                <w:rPr>
                  <w:rStyle w:val="a7"/>
                  <w:rFonts w:hint="eastAsia"/>
                </w:rPr>
                <w:t>IDataCallback</w:t>
              </w:r>
            </w:hyperlink>
            <w:r w:rsidR="0024635C">
              <w:rPr>
                <w:rFonts w:hint="eastAsia"/>
              </w:rPr>
              <w:t>&lt;String&gt;</w:t>
            </w:r>
          </w:p>
        </w:tc>
        <w:tc>
          <w:tcPr>
            <w:tcW w:w="3925" w:type="dxa"/>
            <w:shd w:val="clear" w:color="auto" w:fill="auto"/>
          </w:tcPr>
          <w:p w:rsidR="00B93D31" w:rsidRDefault="0024635C">
            <w:r>
              <w:rPr>
                <w:rFonts w:hint="eastAsia"/>
              </w:rPr>
              <w:t xml:space="preserve">Callback function, if success,return the version </w:t>
            </w:r>
            <w:r>
              <w:rPr>
                <w:rFonts w:hint="eastAsia"/>
              </w:rPr>
              <w:t>of device</w:t>
            </w:r>
          </w:p>
        </w:tc>
      </w:tr>
    </w:tbl>
    <w:p w:rsidR="00B93D31" w:rsidRDefault="0024635C">
      <w:pPr>
        <w:pStyle w:val="2"/>
        <w:numPr>
          <w:ilvl w:val="0"/>
          <w:numId w:val="2"/>
        </w:numPr>
      </w:pPr>
      <w:bookmarkStart w:id="32" w:name="_Toc8358"/>
      <w:bookmarkStart w:id="33" w:name="_Toc19800"/>
      <w:r>
        <w:t xml:space="preserve">Set up automatic </w:t>
      </w:r>
      <w:r>
        <w:rPr>
          <w:rFonts w:hint="eastAsia"/>
        </w:rPr>
        <w:t>Collection</w:t>
      </w:r>
      <w:bookmarkEnd w:id="32"/>
      <w:bookmarkEnd w:id="33"/>
    </w:p>
    <w:p w:rsidR="00B93D31" w:rsidRDefault="0024635C">
      <w:pPr>
        <w:ind w:firstLine="420"/>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setAutoCollection(</w:t>
      </w:r>
      <w:r>
        <w:rPr>
          <w:rFonts w:ascii="Consolas" w:eastAsia="Consolas" w:hAnsi="Consolas" w:hint="eastAsia"/>
          <w:b/>
          <w:color w:val="7F0055"/>
          <w:sz w:val="20"/>
          <w:highlight w:val="white"/>
        </w:rPr>
        <w:t>boolean</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enable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hour</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minute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lastRenderedPageBreak/>
        <w:t>repeat</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IDataCallback&lt;Void&gt;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34" w:name="_Toc27129"/>
      <w:r>
        <w:t>Description</w:t>
      </w:r>
      <w:bookmarkEnd w:id="34"/>
    </w:p>
    <w:p w:rsidR="00B93D31" w:rsidRDefault="0024635C">
      <w:pPr>
        <w:ind w:firstLine="420"/>
        <w:rPr>
          <w:rFonts w:ascii="Consolas" w:hAnsi="Consolas" w:cs="Consolas"/>
          <w:sz w:val="20"/>
          <w:szCs w:val="20"/>
        </w:rPr>
      </w:pPr>
      <w:r>
        <w:rPr>
          <w:rFonts w:ascii="Consolas" w:hAnsi="Consolas" w:cs="Consolas" w:hint="eastAsia"/>
          <w:sz w:val="20"/>
          <w:szCs w:val="20"/>
        </w:rPr>
        <w:t>Set up automatic collection</w:t>
      </w:r>
    </w:p>
    <w:p w:rsidR="00B93D31" w:rsidRDefault="0024635C">
      <w:pPr>
        <w:pStyle w:val="3"/>
        <w:rPr>
          <w:rFonts w:hint="default"/>
        </w:rPr>
      </w:pPr>
      <w:bookmarkStart w:id="35" w:name="_Toc14158"/>
      <w:r>
        <w:t>Parameters</w:t>
      </w:r>
      <w:bookmarkEnd w:id="3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rPr>
          <w:trHeight w:val="90"/>
        </w:trPr>
        <w:tc>
          <w:tcPr>
            <w:tcW w:w="1704" w:type="dxa"/>
            <w:shd w:val="clear" w:color="auto" w:fill="auto"/>
          </w:tcPr>
          <w:p w:rsidR="00B93D31" w:rsidRDefault="0024635C">
            <w:r>
              <w:rPr>
                <w:rFonts w:hint="eastAsia"/>
              </w:rPr>
              <w:t>enable</w:t>
            </w:r>
          </w:p>
        </w:tc>
        <w:tc>
          <w:tcPr>
            <w:tcW w:w="3213" w:type="dxa"/>
            <w:shd w:val="clear" w:color="auto" w:fill="auto"/>
          </w:tcPr>
          <w:p w:rsidR="00B93D31" w:rsidRDefault="0024635C">
            <w:r>
              <w:rPr>
                <w:rFonts w:hint="eastAsia"/>
              </w:rPr>
              <w:t>boolean</w:t>
            </w:r>
          </w:p>
        </w:tc>
        <w:tc>
          <w:tcPr>
            <w:tcW w:w="3925" w:type="dxa"/>
            <w:shd w:val="clear" w:color="auto" w:fill="auto"/>
          </w:tcPr>
          <w:p w:rsidR="00B93D31" w:rsidRDefault="0024635C">
            <w:r>
              <w:rPr>
                <w:rFonts w:hint="eastAsia"/>
              </w:rPr>
              <w:t xml:space="preserve">The </w:t>
            </w:r>
            <w:r>
              <w:rPr>
                <w:rFonts w:hint="eastAsia"/>
              </w:rPr>
              <w:t>automatic monitoring work or not</w:t>
            </w:r>
          </w:p>
        </w:tc>
      </w:tr>
      <w:tr w:rsidR="00B93D31">
        <w:tc>
          <w:tcPr>
            <w:tcW w:w="1704" w:type="dxa"/>
            <w:shd w:val="clear" w:color="auto" w:fill="auto"/>
          </w:tcPr>
          <w:p w:rsidR="00B93D31" w:rsidRDefault="0024635C">
            <w:r>
              <w:rPr>
                <w:rFonts w:hint="eastAsia"/>
              </w:rPr>
              <w:t>hour</w:t>
            </w:r>
          </w:p>
        </w:tc>
        <w:tc>
          <w:tcPr>
            <w:tcW w:w="3213" w:type="dxa"/>
            <w:shd w:val="clear" w:color="auto" w:fill="auto"/>
          </w:tcPr>
          <w:p w:rsidR="00B93D31" w:rsidRDefault="0024635C">
            <w:r>
              <w:rPr>
                <w:rFonts w:hint="eastAsia"/>
              </w:rPr>
              <w:t>int</w:t>
            </w:r>
          </w:p>
        </w:tc>
        <w:tc>
          <w:tcPr>
            <w:tcW w:w="3925" w:type="dxa"/>
            <w:shd w:val="clear" w:color="auto" w:fill="auto"/>
          </w:tcPr>
          <w:p w:rsidR="00B93D31" w:rsidRDefault="0024635C">
            <w:r>
              <w:rPr>
                <w:rFonts w:hint="eastAsia"/>
              </w:rPr>
              <w:t>The hour of work time (0 - 23)</w:t>
            </w:r>
          </w:p>
        </w:tc>
      </w:tr>
      <w:tr w:rsidR="00B93D31">
        <w:tc>
          <w:tcPr>
            <w:tcW w:w="1704" w:type="dxa"/>
            <w:shd w:val="clear" w:color="auto" w:fill="auto"/>
          </w:tcPr>
          <w:p w:rsidR="00B93D31" w:rsidRDefault="0024635C">
            <w:r>
              <w:rPr>
                <w:rFonts w:hint="eastAsia"/>
              </w:rPr>
              <w:t>minute</w:t>
            </w:r>
          </w:p>
        </w:tc>
        <w:tc>
          <w:tcPr>
            <w:tcW w:w="3213" w:type="dxa"/>
            <w:shd w:val="clear" w:color="auto" w:fill="auto"/>
          </w:tcPr>
          <w:p w:rsidR="00B93D31" w:rsidRDefault="0024635C">
            <w:r>
              <w:rPr>
                <w:rFonts w:hint="eastAsia"/>
              </w:rPr>
              <w:t>int</w:t>
            </w:r>
          </w:p>
        </w:tc>
        <w:tc>
          <w:tcPr>
            <w:tcW w:w="3925" w:type="dxa"/>
            <w:shd w:val="clear" w:color="auto" w:fill="auto"/>
          </w:tcPr>
          <w:p w:rsidR="00B93D31" w:rsidRDefault="0024635C">
            <w:r>
              <w:rPr>
                <w:rFonts w:hint="eastAsia"/>
              </w:rPr>
              <w:t>The minute of work time (0 - 59)</w:t>
            </w:r>
          </w:p>
        </w:tc>
      </w:tr>
      <w:tr w:rsidR="00B93D31">
        <w:tc>
          <w:tcPr>
            <w:tcW w:w="1704" w:type="dxa"/>
            <w:shd w:val="clear" w:color="auto" w:fill="auto"/>
          </w:tcPr>
          <w:p w:rsidR="00B93D31" w:rsidRDefault="0024635C">
            <w:r>
              <w:rPr>
                <w:rFonts w:hint="eastAsia"/>
              </w:rPr>
              <w:t>repeat</w:t>
            </w:r>
          </w:p>
        </w:tc>
        <w:tc>
          <w:tcPr>
            <w:tcW w:w="3213" w:type="dxa"/>
            <w:shd w:val="clear" w:color="auto" w:fill="auto"/>
          </w:tcPr>
          <w:p w:rsidR="00B93D31" w:rsidRDefault="0024635C">
            <w:r>
              <w:rPr>
                <w:rFonts w:hint="eastAsia"/>
              </w:rPr>
              <w:t>int</w:t>
            </w:r>
          </w:p>
        </w:tc>
        <w:tc>
          <w:tcPr>
            <w:tcW w:w="3925" w:type="dxa"/>
            <w:shd w:val="clear" w:color="auto" w:fill="auto"/>
          </w:tcPr>
          <w:p w:rsidR="00B93D31" w:rsidRDefault="0024635C">
            <w:r>
              <w:rPr>
                <w:rFonts w:hint="eastAsia"/>
              </w:rPr>
              <w:t xml:space="preserve">repeat </w:t>
            </w:r>
            <w:r>
              <w:rPr>
                <w:rFonts w:hint="eastAsia"/>
              </w:rPr>
              <w:t>mode</w:t>
            </w:r>
            <w:r>
              <w:rPr>
                <w:rFonts w:hint="eastAsia"/>
              </w:rPr>
              <w:t>，</w:t>
            </w:r>
            <w:r>
              <w:rPr>
                <w:rFonts w:hint="eastAsia"/>
              </w:rPr>
              <w:t>For example: 00000111, from right to left, represents Monday, Tuesday, Wednesday respectively, if the bit is 1, that means it will repeat at the same day, otherwise, it will not repeat. 127(decimalism) = 1111111(Binary), it means repeating from Monday</w:t>
            </w:r>
            <w:r>
              <w:rPr>
                <w:rFonts w:hint="eastAsia"/>
              </w:rPr>
              <w:t> to Sunday. 16 = 0010000, it means just repeating on Friday</w:t>
            </w:r>
          </w:p>
        </w:tc>
      </w:tr>
      <w:tr w:rsidR="00B93D31">
        <w:tc>
          <w:tcPr>
            <w:tcW w:w="1704" w:type="dxa"/>
            <w:shd w:val="clear" w:color="auto" w:fill="auto"/>
          </w:tcPr>
          <w:p w:rsidR="00B93D31" w:rsidRDefault="0024635C">
            <w:r>
              <w:rPr>
                <w:rFonts w:hint="eastAsia"/>
              </w:rPr>
              <w:t>timeout</w:t>
            </w:r>
          </w:p>
        </w:tc>
        <w:tc>
          <w:tcPr>
            <w:tcW w:w="3213" w:type="dxa"/>
            <w:shd w:val="clear" w:color="auto" w:fill="auto"/>
          </w:tcPr>
          <w:p w:rsidR="00B93D31" w:rsidRDefault="0024635C">
            <w:r>
              <w:rPr>
                <w:rFonts w:hint="eastAsia"/>
              </w:rPr>
              <w:t>int</w:t>
            </w:r>
          </w:p>
        </w:tc>
        <w:tc>
          <w:tcPr>
            <w:tcW w:w="3925" w:type="dxa"/>
            <w:shd w:val="clear" w:color="auto" w:fill="auto"/>
          </w:tcPr>
          <w:p w:rsidR="00B93D31" w:rsidRDefault="0024635C">
            <w:r>
              <w:rPr>
                <w:rFonts w:hint="eastAsia"/>
              </w:rPr>
              <w:t>Timeout, Unit(Millisecond)</w:t>
            </w:r>
          </w:p>
        </w:tc>
      </w:tr>
      <w:tr w:rsidR="00B93D31">
        <w:tc>
          <w:tcPr>
            <w:tcW w:w="1704" w:type="dxa"/>
            <w:shd w:val="clear" w:color="auto" w:fill="auto"/>
          </w:tcPr>
          <w:p w:rsidR="00B93D31" w:rsidRDefault="0024635C">
            <w:r>
              <w:rPr>
                <w:rFonts w:hint="eastAsia"/>
              </w:rPr>
              <w:t>cb</w:t>
            </w:r>
          </w:p>
        </w:tc>
        <w:tc>
          <w:tcPr>
            <w:tcW w:w="3213" w:type="dxa"/>
            <w:shd w:val="clear" w:color="auto" w:fill="auto"/>
          </w:tcPr>
          <w:p w:rsidR="00B93D31" w:rsidRDefault="00B93D31">
            <w:hyperlink w:anchor="_IDataCallback&lt;T&gt;" w:history="1">
              <w:r w:rsidR="0024635C">
                <w:rPr>
                  <w:rStyle w:val="a7"/>
                  <w:rFonts w:hint="eastAsia"/>
                </w:rPr>
                <w:t>IDataCallbac</w:t>
              </w:r>
            </w:hyperlink>
            <w:r w:rsidR="0024635C">
              <w:rPr>
                <w:rFonts w:hint="eastAsia"/>
              </w:rPr>
              <w:t>k&lt;Void&gt;</w:t>
            </w:r>
          </w:p>
        </w:tc>
        <w:tc>
          <w:tcPr>
            <w:tcW w:w="3925" w:type="dxa"/>
            <w:shd w:val="clear" w:color="auto" w:fill="auto"/>
          </w:tcPr>
          <w:p w:rsidR="00B93D31" w:rsidRDefault="0024635C">
            <w:r>
              <w:rPr>
                <w:rFonts w:hint="eastAsia"/>
              </w:rPr>
              <w:t>Callback function</w:t>
            </w:r>
          </w:p>
        </w:tc>
      </w:tr>
    </w:tbl>
    <w:p w:rsidR="00B93D31" w:rsidRDefault="0024635C">
      <w:pPr>
        <w:pStyle w:val="2"/>
        <w:numPr>
          <w:ilvl w:val="0"/>
          <w:numId w:val="2"/>
        </w:numPr>
      </w:pPr>
      <w:bookmarkStart w:id="36" w:name="_Toc4922"/>
      <w:bookmarkStart w:id="37" w:name="_Toc5589"/>
      <w:r>
        <w:rPr>
          <w:rFonts w:ascii="微软雅黑" w:eastAsia="微软雅黑" w:hAnsi="微软雅黑" w:cs="微软雅黑" w:hint="eastAsia"/>
        </w:rPr>
        <w:t>Start M</w:t>
      </w:r>
      <w:r>
        <w:rPr>
          <w:rFonts w:ascii="微软雅黑" w:eastAsia="微软雅黑" w:hAnsi="微软雅黑" w:cs="微软雅黑"/>
        </w:rPr>
        <w:t>onitoring</w:t>
      </w:r>
      <w:r>
        <w:rPr>
          <w:rFonts w:ascii="微软雅黑" w:eastAsia="微软雅黑" w:hAnsi="微软雅黑" w:cs="微软雅黑" w:hint="eastAsia"/>
        </w:rPr>
        <w:t>/Collecting</w:t>
      </w:r>
      <w:bookmarkEnd w:id="36"/>
      <w:bookmarkEnd w:id="37"/>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startCollection(</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w:t>
      </w:r>
      <w:r>
        <w:rPr>
          <w:rFonts w:ascii="Consolas" w:eastAsia="Consolas" w:hAnsi="Consolas" w:hint="eastAsia"/>
          <w:color w:val="000000"/>
          <w:sz w:val="20"/>
          <w:highlight w:val="white"/>
        </w:rPr>
        <w:t>IDataCallback&lt;Void&gt; cb)</w:t>
      </w:r>
    </w:p>
    <w:p w:rsidR="00B93D31" w:rsidRDefault="0024635C">
      <w:pPr>
        <w:pStyle w:val="3"/>
        <w:rPr>
          <w:rFonts w:hint="default"/>
        </w:rPr>
      </w:pPr>
      <w:bookmarkStart w:id="38" w:name="_Toc8029"/>
      <w:r>
        <w:t>Description</w:t>
      </w:r>
      <w:bookmarkEnd w:id="38"/>
    </w:p>
    <w:p w:rsidR="00B93D31" w:rsidRDefault="0024635C">
      <w:pPr>
        <w:ind w:firstLine="420"/>
        <w:rPr>
          <w:rFonts w:ascii="Consolas" w:hAnsi="Consolas" w:cs="Consolas"/>
          <w:sz w:val="20"/>
          <w:szCs w:val="20"/>
        </w:rPr>
      </w:pPr>
      <w:r>
        <w:rPr>
          <w:rFonts w:ascii="Consolas" w:hAnsi="Consolas" w:cs="Consolas" w:hint="eastAsia"/>
          <w:sz w:val="20"/>
          <w:szCs w:val="20"/>
        </w:rPr>
        <w:t>Start monitoring/collecting</w:t>
      </w:r>
    </w:p>
    <w:p w:rsidR="00B93D31" w:rsidRDefault="0024635C">
      <w:pPr>
        <w:pStyle w:val="3"/>
        <w:rPr>
          <w:rFonts w:hint="default"/>
        </w:rPr>
      </w:pPr>
      <w:bookmarkStart w:id="39" w:name="_Toc26974"/>
      <w:r>
        <w:t>Parameters</w:t>
      </w:r>
      <w:bookmarkEnd w:id="3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highlight w:val="white"/>
              </w:rPr>
              <w: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B93D31">
            <w:pPr>
              <w:rPr>
                <w:rFonts w:ascii="Consolas" w:hAnsi="Consolas"/>
                <w:color w:val="000000"/>
                <w:sz w:val="20"/>
                <w:highlight w:val="white"/>
                <w:shd w:val="clear" w:color="FFFFFF" w:fill="D9D9D9"/>
              </w:rPr>
            </w:pPr>
            <w:hyperlink w:anchor="_IDataCallback&lt;T&gt;" w:history="1">
              <w:r w:rsidR="0024635C">
                <w:rPr>
                  <w:rStyle w:val="a7"/>
                  <w:rFonts w:ascii="Consolas" w:hAnsi="Consolas" w:hint="eastAsia"/>
                  <w:color w:val="000000"/>
                  <w:sz w:val="20"/>
                  <w:highlight w:val="white"/>
                  <w:shd w:val="clear" w:color="FFFFFF" w:fill="D9D9D9"/>
                </w:rPr>
                <w:t>IDataCallback</w:t>
              </w:r>
            </w:hyperlink>
            <w:r w:rsidR="0024635C">
              <w:rPr>
                <w:rFonts w:ascii="Consolas" w:hAnsi="Consolas" w:hint="eastAsia"/>
                <w:color w:val="000000"/>
                <w:sz w:val="20"/>
                <w:highlight w:val="white"/>
                <w:shd w:val="clear" w:color="FFFFFF" w:fill="D9D9D9"/>
              </w:rPr>
              <w:t>&lt;Void&gt;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pPr>
      <w:bookmarkStart w:id="40" w:name="_Toc16943"/>
      <w:bookmarkStart w:id="41" w:name="_Toc5566"/>
      <w:r>
        <w:rPr>
          <w:rFonts w:ascii="微软雅黑" w:eastAsia="微软雅黑" w:hAnsi="微软雅黑" w:cs="微软雅黑" w:hint="eastAsia"/>
        </w:rPr>
        <w:t>Stop Monitoring/Collecting</w:t>
      </w:r>
      <w:bookmarkEnd w:id="40"/>
      <w:bookmarkEnd w:id="41"/>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stopCollection(</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IDataCallback&lt;Void&gt;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42" w:name="_Toc30436"/>
      <w:r>
        <w:lastRenderedPageBreak/>
        <w:t>Description</w:t>
      </w:r>
      <w:bookmarkEnd w:id="42"/>
    </w:p>
    <w:p w:rsidR="00B93D31" w:rsidRDefault="0024635C">
      <w:pPr>
        <w:ind w:firstLine="420"/>
        <w:rPr>
          <w:rFonts w:ascii="Consolas" w:hAnsi="Consolas" w:cs="Consolas"/>
          <w:sz w:val="20"/>
          <w:szCs w:val="20"/>
        </w:rPr>
      </w:pPr>
      <w:r>
        <w:rPr>
          <w:rFonts w:ascii="Consolas" w:hAnsi="Consolas" w:cs="Consolas"/>
          <w:sz w:val="20"/>
          <w:szCs w:val="20"/>
        </w:rPr>
        <w:t>Stop Monitoring/Collecting</w:t>
      </w:r>
    </w:p>
    <w:p w:rsidR="00B93D31" w:rsidRDefault="0024635C">
      <w:pPr>
        <w:pStyle w:val="3"/>
        <w:rPr>
          <w:rFonts w:hint="default"/>
        </w:rPr>
      </w:pPr>
      <w:bookmarkStart w:id="43" w:name="_Toc20554"/>
      <w:r>
        <w:t>Parameters</w:t>
      </w:r>
      <w:bookmarkEnd w:id="4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highlight w:val="white"/>
              </w:rPr>
              <w: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IDataCallback&lt;Void&gt;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B93D31">
      <w:pPr>
        <w:ind w:firstLine="420"/>
        <w:rPr>
          <w:rFonts w:ascii="Consolas" w:eastAsia="Consolas" w:hAnsi="Consolas"/>
          <w:b/>
          <w:color w:val="7F0055"/>
          <w:sz w:val="20"/>
          <w:highlight w:val="white"/>
        </w:rPr>
      </w:pPr>
    </w:p>
    <w:p w:rsidR="00B93D31" w:rsidRDefault="0024635C">
      <w:pPr>
        <w:pStyle w:val="2"/>
        <w:numPr>
          <w:ilvl w:val="0"/>
          <w:numId w:val="2"/>
        </w:numPr>
        <w:rPr>
          <w:rFonts w:ascii="微软雅黑" w:eastAsia="微软雅黑" w:hAnsi="微软雅黑" w:cs="微软雅黑"/>
        </w:rPr>
      </w:pPr>
      <w:bookmarkStart w:id="44" w:name="_Toc19921"/>
      <w:bookmarkStart w:id="45" w:name="_Toc32387"/>
      <w:r>
        <w:rPr>
          <w:rFonts w:ascii="微软雅黑" w:eastAsia="微软雅黑" w:hAnsi="微软雅黑" w:cs="微软雅黑"/>
        </w:rPr>
        <w:t>Get</w:t>
      </w:r>
      <w:r>
        <w:rPr>
          <w:rFonts w:ascii="微软雅黑" w:eastAsia="微软雅黑" w:hAnsi="微软雅黑" w:cs="微软雅黑" w:hint="eastAsia"/>
        </w:rPr>
        <w:t xml:space="preserve"> Collection S</w:t>
      </w:r>
      <w:r>
        <w:rPr>
          <w:rFonts w:ascii="微软雅黑" w:eastAsia="微软雅黑" w:hAnsi="微软雅黑" w:cs="微软雅黑"/>
        </w:rPr>
        <w:t>tatus</w:t>
      </w:r>
      <w:bookmarkEnd w:id="44"/>
      <w:bookmarkEnd w:id="45"/>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getCollectionStatus(</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IDataCallback&lt;Byte&gt;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46" w:name="_Toc29132"/>
      <w:r>
        <w:t>Description</w:t>
      </w:r>
      <w:bookmarkEnd w:id="46"/>
    </w:p>
    <w:p w:rsidR="00B93D31" w:rsidRDefault="0024635C">
      <w:pPr>
        <w:ind w:firstLine="420"/>
        <w:rPr>
          <w:rFonts w:ascii="Consolas" w:hAnsi="Consolas" w:cs="Consolas"/>
          <w:sz w:val="20"/>
          <w:szCs w:val="20"/>
        </w:rPr>
      </w:pPr>
      <w:r>
        <w:rPr>
          <w:rFonts w:ascii="Consolas" w:hAnsi="Consolas" w:cs="Consolas"/>
          <w:sz w:val="20"/>
          <w:szCs w:val="20"/>
        </w:rPr>
        <w:t xml:space="preserve">Get </w:t>
      </w:r>
      <w:r>
        <w:rPr>
          <w:rFonts w:ascii="Consolas" w:hAnsi="Consolas" w:cs="Consolas" w:hint="eastAsia"/>
          <w:sz w:val="20"/>
          <w:szCs w:val="20"/>
        </w:rPr>
        <w:t xml:space="preserve">collection </w:t>
      </w:r>
      <w:r>
        <w:rPr>
          <w:rFonts w:ascii="Consolas" w:hAnsi="Consolas" w:cs="Consolas"/>
          <w:sz w:val="20"/>
          <w:szCs w:val="20"/>
        </w:rPr>
        <w:t>status</w:t>
      </w:r>
      <w:r>
        <w:rPr>
          <w:rFonts w:ascii="Consolas" w:hAnsi="Consolas" w:cs="Consolas" w:hint="eastAsia"/>
          <w:sz w:val="20"/>
          <w:szCs w:val="20"/>
        </w:rPr>
        <w:t>, monitoring or not</w:t>
      </w:r>
    </w:p>
    <w:p w:rsidR="00B93D31" w:rsidRDefault="0024635C">
      <w:pPr>
        <w:pStyle w:val="3"/>
        <w:rPr>
          <w:rFonts w:hint="default"/>
        </w:rPr>
      </w:pPr>
      <w:bookmarkStart w:id="47" w:name="_Toc22151"/>
      <w:r>
        <w:t>Parameters</w:t>
      </w:r>
      <w:bookmarkEnd w:id="4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highlight w:val="white"/>
              </w:rPr>
              <w: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B93D31">
            <w:pPr>
              <w:rPr>
                <w:rFonts w:ascii="Consolas" w:hAnsi="Consolas"/>
                <w:color w:val="000000"/>
                <w:sz w:val="20"/>
                <w:highlight w:val="white"/>
                <w:shd w:val="clear" w:color="FFFFFF" w:fill="D9D9D9"/>
              </w:rPr>
            </w:pPr>
            <w:hyperlink w:anchor="_IDataCallback&lt;T&gt;" w:history="1">
              <w:r w:rsidR="0024635C">
                <w:rPr>
                  <w:rStyle w:val="a7"/>
                  <w:rFonts w:ascii="Consolas" w:hAnsi="Consolas" w:hint="eastAsia"/>
                  <w:color w:val="000000"/>
                  <w:sz w:val="20"/>
                  <w:highlight w:val="white"/>
                  <w:shd w:val="clear" w:color="FFFFFF" w:fill="D9D9D9"/>
                </w:rPr>
                <w:t>IDataCallback</w:t>
              </w:r>
            </w:hyperlink>
            <w:r w:rsidR="0024635C">
              <w:rPr>
                <w:rFonts w:ascii="Consolas" w:hAnsi="Consolas" w:hint="eastAsia"/>
                <w:color w:val="000000"/>
                <w:sz w:val="20"/>
                <w:highlight w:val="white"/>
                <w:shd w:val="clear" w:color="FFFFFF" w:fill="D9D9D9"/>
              </w:rPr>
              <w:t>&lt;Byte&gt;</w:t>
            </w:r>
          </w:p>
        </w:tc>
        <w:tc>
          <w:tcPr>
            <w:tcW w:w="3925" w:type="dxa"/>
            <w:shd w:val="clear" w:color="auto" w:fill="auto"/>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w:t>
            </w:r>
            <w:r>
              <w:rPr>
                <w:rFonts w:ascii="Consolas" w:hAnsi="Consolas" w:hint="eastAsia"/>
                <w:color w:val="000000"/>
                <w:sz w:val="20"/>
                <w:highlight w:val="white"/>
                <w:shd w:val="clear" w:color="FFFFFF" w:fill="D9D9D9"/>
              </w:rPr>
              <w:t>function</w:t>
            </w:r>
            <w:r>
              <w:rPr>
                <w:rFonts w:ascii="Consolas" w:hAnsi="Consolas" w:hint="eastAsia"/>
                <w:color w:val="000000"/>
                <w:sz w:val="20"/>
                <w:highlight w:val="white"/>
                <w:shd w:val="clear" w:color="FFFFFF" w:fill="D9D9D9"/>
              </w:rPr>
              <w:t>,</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Collection status</w:t>
            </w:r>
            <w:r>
              <w:rPr>
                <w:rFonts w:ascii="Consolas" w:hAnsi="Consolas" w:hint="eastAsia"/>
                <w:color w:val="000000"/>
                <w:sz w:val="20"/>
                <w:highlight w:val="white"/>
              </w:rPr>
              <w:t xml:space="preserve"> </w:t>
            </w:r>
            <w:r>
              <w:rPr>
                <w:rFonts w:ascii="Consolas" w:hAnsi="Consolas" w:hint="eastAsia"/>
                <w:color w:val="000000"/>
                <w:sz w:val="20"/>
                <w:highlight w:val="white"/>
              </w:rPr>
              <w:t>1:Collecting</w:t>
            </w:r>
            <w:r>
              <w:rPr>
                <w:rFonts w:ascii="Consolas" w:hAnsi="Consolas" w:hint="eastAsia"/>
                <w:color w:val="000000"/>
                <w:sz w:val="20"/>
                <w:highlight w:val="white"/>
              </w:rPr>
              <w:t>,</w:t>
            </w:r>
            <w:r>
              <w:rPr>
                <w:rFonts w:ascii="Consolas" w:hAnsi="Consolas" w:hint="eastAsia"/>
                <w:color w:val="000000"/>
                <w:sz w:val="20"/>
                <w:highlight w:val="white"/>
              </w:rPr>
              <w:t>0</w:t>
            </w:r>
            <w:r>
              <w:rPr>
                <w:rFonts w:ascii="Consolas" w:hAnsi="Consolas" w:hint="eastAsia"/>
                <w:color w:val="000000"/>
                <w:sz w:val="20"/>
                <w:highlight w:val="white"/>
              </w:rPr>
              <w:t>：</w:t>
            </w:r>
            <w:r>
              <w:rPr>
                <w:rFonts w:ascii="Consolas" w:hAnsi="Consolas" w:hint="eastAsia"/>
                <w:color w:val="000000"/>
                <w:sz w:val="20"/>
                <w:highlight w:val="white"/>
              </w:rPr>
              <w:t>not</w:t>
            </w:r>
          </w:p>
        </w:tc>
      </w:tr>
    </w:tbl>
    <w:p w:rsidR="00B93D31" w:rsidRDefault="00B93D31">
      <w:pPr>
        <w:ind w:firstLine="420"/>
        <w:rPr>
          <w:rFonts w:ascii="Consolas" w:eastAsia="Consolas" w:hAnsi="Consolas"/>
          <w:color w:val="000000"/>
          <w:sz w:val="20"/>
          <w:highlight w:val="white"/>
        </w:rPr>
      </w:pPr>
    </w:p>
    <w:p w:rsidR="00B93D31" w:rsidRDefault="0024635C">
      <w:pPr>
        <w:pStyle w:val="2"/>
        <w:numPr>
          <w:ilvl w:val="0"/>
          <w:numId w:val="2"/>
        </w:numPr>
        <w:rPr>
          <w:rFonts w:ascii="微软雅黑" w:eastAsia="微软雅黑" w:hAnsi="微软雅黑" w:cs="微软雅黑"/>
        </w:rPr>
      </w:pPr>
      <w:bookmarkStart w:id="48" w:name="_Toc31526"/>
      <w:bookmarkStart w:id="49" w:name="_Toc836"/>
      <w:r>
        <w:rPr>
          <w:rFonts w:ascii="微软雅黑" w:eastAsia="微软雅黑" w:hAnsi="微软雅黑" w:cs="微软雅黑" w:hint="eastAsia"/>
        </w:rPr>
        <w:t>Get Sleep</w:t>
      </w:r>
      <w:r>
        <w:rPr>
          <w:rFonts w:ascii="微软雅黑" w:eastAsia="微软雅黑" w:hAnsi="微软雅黑" w:cs="微软雅黑"/>
        </w:rPr>
        <w:t xml:space="preserve"> </w:t>
      </w:r>
      <w:r>
        <w:rPr>
          <w:rFonts w:ascii="微软雅黑" w:eastAsia="微软雅黑" w:hAnsi="微软雅黑" w:cs="微软雅黑" w:hint="eastAsia"/>
        </w:rPr>
        <w:t>D</w:t>
      </w:r>
      <w:r>
        <w:rPr>
          <w:rFonts w:ascii="微软雅黑" w:eastAsia="微软雅黑" w:hAnsi="微软雅黑" w:cs="微软雅黑"/>
        </w:rPr>
        <w:t>ata</w:t>
      </w:r>
      <w:r>
        <w:rPr>
          <w:rFonts w:ascii="微软雅黑" w:eastAsia="微软雅黑" w:hAnsi="微软雅黑" w:cs="微软雅黑" w:hint="eastAsia"/>
        </w:rPr>
        <w:t xml:space="preserve"> (</w:t>
      </w:r>
      <w:r>
        <w:rPr>
          <w:rFonts w:ascii="微软雅黑" w:eastAsia="微软雅黑" w:hAnsi="微软雅黑" w:cs="微软雅黑"/>
        </w:rPr>
        <w:t>Real-time</w:t>
      </w:r>
      <w:r>
        <w:rPr>
          <w:rFonts w:ascii="微软雅黑" w:eastAsia="微软雅黑" w:hAnsi="微软雅黑" w:cs="微软雅黑" w:hint="eastAsia"/>
        </w:rPr>
        <w:t>)</w:t>
      </w:r>
      <w:bookmarkEnd w:id="48"/>
      <w:bookmarkEnd w:id="49"/>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startRealTimeData(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IDataCallback&lt;RealTimeData&gt;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50" w:name="_Toc26674"/>
      <w:r>
        <w:t>Description</w:t>
      </w:r>
      <w:bookmarkEnd w:id="50"/>
    </w:p>
    <w:p w:rsidR="00B93D31" w:rsidRDefault="0024635C">
      <w:pPr>
        <w:ind w:firstLine="420"/>
        <w:rPr>
          <w:rFonts w:ascii="Consolas" w:hAnsi="Consolas" w:cs="Consolas"/>
          <w:sz w:val="20"/>
          <w:szCs w:val="20"/>
        </w:rPr>
      </w:pPr>
      <w:r>
        <w:rPr>
          <w:rFonts w:ascii="Consolas" w:hAnsi="Consolas" w:cs="Consolas" w:hint="eastAsia"/>
          <w:sz w:val="20"/>
          <w:szCs w:val="20"/>
        </w:rPr>
        <w:t xml:space="preserve">Get </w:t>
      </w:r>
      <w:r>
        <w:rPr>
          <w:rFonts w:ascii="Consolas" w:hAnsi="Consolas" w:cs="Consolas"/>
          <w:sz w:val="20"/>
          <w:szCs w:val="20"/>
        </w:rPr>
        <w:t xml:space="preserve">Real-time </w:t>
      </w:r>
      <w:r>
        <w:rPr>
          <w:rFonts w:ascii="Consolas" w:hAnsi="Consolas" w:cs="Consolas" w:hint="eastAsia"/>
          <w:sz w:val="20"/>
          <w:szCs w:val="20"/>
        </w:rPr>
        <w:t>D</w:t>
      </w:r>
      <w:r>
        <w:rPr>
          <w:rFonts w:ascii="Consolas" w:hAnsi="Consolas" w:cs="Consolas"/>
          <w:sz w:val="20"/>
          <w:szCs w:val="20"/>
        </w:rPr>
        <w:t>ata</w:t>
      </w:r>
    </w:p>
    <w:p w:rsidR="00B93D31" w:rsidRDefault="0024635C">
      <w:pPr>
        <w:pStyle w:val="3"/>
        <w:rPr>
          <w:rFonts w:hint="default"/>
        </w:rPr>
      </w:pPr>
      <w:bookmarkStart w:id="51" w:name="_Toc17448"/>
      <w:r>
        <w:t>Parameters</w:t>
      </w:r>
      <w:bookmarkEnd w:id="5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ind w:firstLine="420"/>
              <w:rPr>
                <w:rFonts w:ascii="Consolas" w:hAnsi="Consolas" w:cs="Consolas"/>
                <w:sz w:val="20"/>
                <w:szCs w:val="20"/>
              </w:rPr>
            </w:pPr>
            <w:r>
              <w:rPr>
                <w:rFonts w:ascii="Consolas" w:hAnsi="Consolas" w:cs="Consolas" w:hint="eastAsia"/>
                <w:sz w:val="20"/>
                <w:szCs w:val="20"/>
              </w:rPr>
              <w:t>timeout</w:t>
            </w:r>
          </w:p>
        </w:tc>
        <w:tc>
          <w:tcPr>
            <w:tcW w:w="3213" w:type="dxa"/>
            <w:shd w:val="clear" w:color="auto" w:fill="auto"/>
          </w:tcPr>
          <w:p w:rsidR="00B93D31" w:rsidRDefault="0024635C">
            <w:pPr>
              <w:ind w:firstLine="420"/>
              <w:rPr>
                <w:rFonts w:ascii="Consolas" w:hAnsi="Consolas" w:cs="Consolas"/>
                <w:sz w:val="20"/>
                <w:szCs w:val="20"/>
              </w:rPr>
            </w:pPr>
            <w:r>
              <w:rPr>
                <w:rFonts w:ascii="Consolas" w:hAnsi="Consolas" w:cs="Consolas" w:hint="eastAsia"/>
                <w:sz w:val="20"/>
                <w:szCs w:val="20"/>
              </w:rPr>
              <w:t>int</w:t>
            </w:r>
          </w:p>
        </w:tc>
        <w:tc>
          <w:tcPr>
            <w:tcW w:w="3925" w:type="dxa"/>
            <w:shd w:val="clear" w:color="auto" w:fill="auto"/>
          </w:tcPr>
          <w:p w:rsidR="00B93D31" w:rsidRDefault="0024635C">
            <w:pPr>
              <w:ind w:firstLine="420"/>
              <w:rPr>
                <w:rFonts w:ascii="Consolas" w:hAnsi="Consolas" w:cs="Consolas"/>
                <w:sz w:val="20"/>
                <w:szCs w:val="20"/>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highlight w:val="white"/>
              </w:rPr>
              <w:t>(Millisecond)</w:t>
            </w:r>
          </w:p>
        </w:tc>
      </w:tr>
      <w:tr w:rsidR="00B93D31">
        <w:tc>
          <w:tcPr>
            <w:tcW w:w="1704" w:type="dxa"/>
            <w:shd w:val="clear" w:color="auto" w:fill="auto"/>
          </w:tcPr>
          <w:p w:rsidR="00B93D31" w:rsidRDefault="0024635C">
            <w:pPr>
              <w:ind w:firstLine="420"/>
              <w:rPr>
                <w:rFonts w:ascii="Consolas" w:hAnsi="Consolas" w:cs="Consolas"/>
                <w:sz w:val="20"/>
                <w:szCs w:val="20"/>
              </w:rPr>
            </w:pPr>
            <w:r>
              <w:rPr>
                <w:rFonts w:ascii="Consolas" w:hAnsi="Consolas" w:cs="Consolas" w:hint="eastAsia"/>
                <w:sz w:val="20"/>
                <w:szCs w:val="20"/>
              </w:rPr>
              <w:t>cb</w:t>
            </w:r>
          </w:p>
        </w:tc>
        <w:tc>
          <w:tcPr>
            <w:tcW w:w="3213" w:type="dxa"/>
            <w:shd w:val="clear" w:color="auto" w:fill="auto"/>
          </w:tcPr>
          <w:p w:rsidR="00B93D31" w:rsidRDefault="00B93D31">
            <w:pPr>
              <w:ind w:firstLine="420"/>
              <w:rPr>
                <w:rFonts w:ascii="Consolas" w:hAnsi="Consolas" w:cs="Consolas"/>
                <w:sz w:val="20"/>
                <w:szCs w:val="20"/>
              </w:rPr>
            </w:pPr>
            <w:hyperlink w:anchor="_IDataCallback&lt;T&gt;" w:history="1">
              <w:r w:rsidR="0024635C">
                <w:rPr>
                  <w:rStyle w:val="a7"/>
                  <w:rFonts w:ascii="Consolas" w:hAnsi="Consolas" w:cs="Consolas" w:hint="eastAsia"/>
                  <w:sz w:val="20"/>
                  <w:szCs w:val="20"/>
                </w:rPr>
                <w:t>IDataCallback</w:t>
              </w:r>
            </w:hyperlink>
            <w:r w:rsidR="0024635C">
              <w:rPr>
                <w:rFonts w:ascii="Consolas" w:hAnsi="Consolas" w:cs="Consolas" w:hint="eastAsia"/>
                <w:sz w:val="20"/>
                <w:szCs w:val="20"/>
              </w:rPr>
              <w:t>&lt;</w:t>
            </w:r>
            <w:hyperlink w:anchor="_RealTimeData" w:history="1">
              <w:r w:rsidR="0024635C">
                <w:rPr>
                  <w:rStyle w:val="a7"/>
                  <w:rFonts w:ascii="Consolas" w:hAnsi="Consolas" w:cs="Consolas" w:hint="eastAsia"/>
                  <w:sz w:val="20"/>
                  <w:szCs w:val="20"/>
                </w:rPr>
                <w:t>RealTimeD</w:t>
              </w:r>
              <w:r w:rsidR="0024635C">
                <w:rPr>
                  <w:rStyle w:val="a7"/>
                  <w:rFonts w:ascii="Consolas" w:hAnsi="Consolas" w:cs="Consolas" w:hint="eastAsia"/>
                  <w:sz w:val="20"/>
                  <w:szCs w:val="20"/>
                </w:rPr>
                <w:lastRenderedPageBreak/>
                <w:t>ata</w:t>
              </w:r>
            </w:hyperlink>
            <w:r w:rsidR="0024635C">
              <w:rPr>
                <w:rFonts w:ascii="Consolas" w:hAnsi="Consolas" w:cs="Consolas" w:hint="eastAsia"/>
                <w:sz w:val="20"/>
                <w:szCs w:val="20"/>
              </w:rPr>
              <w:t>&gt;</w:t>
            </w:r>
          </w:p>
        </w:tc>
        <w:tc>
          <w:tcPr>
            <w:tcW w:w="3925" w:type="dxa"/>
            <w:shd w:val="clear" w:color="auto" w:fill="auto"/>
          </w:tcPr>
          <w:p w:rsidR="00B93D31" w:rsidRDefault="0024635C">
            <w:pPr>
              <w:ind w:firstLine="420"/>
              <w:rPr>
                <w:rFonts w:ascii="Consolas" w:hAnsi="Consolas" w:cs="Consolas"/>
                <w:sz w:val="20"/>
                <w:szCs w:val="20"/>
              </w:rPr>
            </w:pPr>
            <w:r>
              <w:rPr>
                <w:rFonts w:ascii="Consolas" w:hAnsi="Consolas" w:cs="Consolas" w:hint="eastAsia"/>
                <w:sz w:val="20"/>
                <w:szCs w:val="20"/>
              </w:rPr>
              <w:lastRenderedPageBreak/>
              <w:t>Callback function</w:t>
            </w:r>
          </w:p>
        </w:tc>
      </w:tr>
    </w:tbl>
    <w:p w:rsidR="00B93D31" w:rsidRDefault="0024635C">
      <w:pPr>
        <w:pStyle w:val="2"/>
        <w:numPr>
          <w:ilvl w:val="0"/>
          <w:numId w:val="2"/>
        </w:numPr>
        <w:rPr>
          <w:rFonts w:ascii="微软雅黑" w:eastAsia="微软雅黑" w:hAnsi="微软雅黑" w:cs="微软雅黑"/>
        </w:rPr>
      </w:pPr>
      <w:bookmarkStart w:id="52" w:name="_Toc9388"/>
      <w:bookmarkStart w:id="53" w:name="_Toc27510"/>
      <w:r>
        <w:rPr>
          <w:rFonts w:ascii="微软雅黑" w:eastAsia="微软雅黑" w:hAnsi="微软雅黑" w:cs="微软雅黑" w:hint="eastAsia"/>
        </w:rPr>
        <w:lastRenderedPageBreak/>
        <w:t>Stop Getting Sleep</w:t>
      </w:r>
      <w:r>
        <w:rPr>
          <w:rFonts w:ascii="微软雅黑" w:eastAsia="微软雅黑" w:hAnsi="微软雅黑" w:cs="微软雅黑"/>
        </w:rPr>
        <w:t xml:space="preserve"> </w:t>
      </w:r>
      <w:r>
        <w:rPr>
          <w:rFonts w:ascii="微软雅黑" w:eastAsia="微软雅黑" w:hAnsi="微软雅黑" w:cs="微软雅黑" w:hint="eastAsia"/>
        </w:rPr>
        <w:t>D</w:t>
      </w:r>
      <w:r>
        <w:rPr>
          <w:rFonts w:ascii="微软雅黑" w:eastAsia="微软雅黑" w:hAnsi="微软雅黑" w:cs="微软雅黑"/>
        </w:rPr>
        <w:t>ata</w:t>
      </w:r>
      <w:bookmarkEnd w:id="52"/>
      <w:bookmarkEnd w:id="53"/>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stopRealTimeData(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IDataCallback&lt;Void&gt;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 xml:space="preserve">) </w:t>
      </w:r>
    </w:p>
    <w:p w:rsidR="00B93D31" w:rsidRDefault="0024635C">
      <w:pPr>
        <w:pStyle w:val="3"/>
        <w:rPr>
          <w:rFonts w:hint="default"/>
        </w:rPr>
      </w:pPr>
      <w:bookmarkStart w:id="54" w:name="_Toc29100"/>
      <w:r>
        <w:t>Description</w:t>
      </w:r>
      <w:bookmarkEnd w:id="54"/>
    </w:p>
    <w:p w:rsidR="00B93D31" w:rsidRDefault="0024635C">
      <w:pPr>
        <w:ind w:firstLine="420"/>
        <w:rPr>
          <w:rFonts w:ascii="Consolas" w:hAnsi="Consolas" w:cs="Consolas"/>
          <w:sz w:val="20"/>
          <w:szCs w:val="20"/>
        </w:rPr>
      </w:pPr>
      <w:r>
        <w:rPr>
          <w:rFonts w:ascii="Consolas" w:hAnsi="Consolas" w:cs="Consolas" w:hint="eastAsia"/>
          <w:sz w:val="20"/>
          <w:szCs w:val="20"/>
        </w:rPr>
        <w:t>Stop getting real-time data</w:t>
      </w:r>
    </w:p>
    <w:p w:rsidR="00B93D31" w:rsidRDefault="0024635C">
      <w:pPr>
        <w:pStyle w:val="3"/>
        <w:rPr>
          <w:rFonts w:hint="default"/>
        </w:rPr>
      </w:pPr>
      <w:bookmarkStart w:id="55" w:name="_Toc8599"/>
      <w:r>
        <w:t>Parameters</w:t>
      </w:r>
      <w:bookmarkEnd w:id="5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highlight w:val="white"/>
              </w:rPr>
              <w:t>(Millisecond)</w:t>
            </w:r>
          </w:p>
        </w:tc>
      </w:tr>
      <w:tr w:rsidR="00B93D31">
        <w:trPr>
          <w:trHeight w:val="90"/>
        </w:trPr>
        <w:tc>
          <w:tcPr>
            <w:tcW w:w="1704"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vAlign w:val="center"/>
          </w:tcPr>
          <w:p w:rsidR="00B93D31" w:rsidRDefault="00B93D31">
            <w:pPr>
              <w:rPr>
                <w:rFonts w:ascii="Consolas" w:hAnsi="Consolas"/>
                <w:color w:val="000000"/>
                <w:sz w:val="20"/>
                <w:highlight w:val="white"/>
                <w:shd w:val="clear" w:color="FFFFFF" w:fill="D9D9D9"/>
              </w:rPr>
            </w:pPr>
            <w:hyperlink w:anchor="_IDataCallback&lt;T&gt;" w:history="1">
              <w:r w:rsidR="0024635C">
                <w:rPr>
                  <w:rStyle w:val="a7"/>
                  <w:rFonts w:ascii="Consolas" w:hAnsi="Consolas" w:hint="eastAsia"/>
                  <w:color w:val="000000"/>
                  <w:sz w:val="20"/>
                  <w:highlight w:val="white"/>
                  <w:shd w:val="clear" w:color="FFFFFF" w:fill="D9D9D9"/>
                </w:rPr>
                <w:t>IDataCallback</w:t>
              </w:r>
            </w:hyperlink>
            <w:r w:rsidR="0024635C">
              <w:rPr>
                <w:rFonts w:ascii="Consolas" w:hAnsi="Consolas" w:hint="eastAsia"/>
                <w:color w:val="000000"/>
                <w:sz w:val="20"/>
                <w:highlight w:val="white"/>
                <w:shd w:val="clear" w:color="FFFFFF" w:fill="D9D9D9"/>
              </w:rPr>
              <w:t>&lt;Void&gt;</w:t>
            </w:r>
          </w:p>
        </w:tc>
        <w:tc>
          <w:tcPr>
            <w:tcW w:w="3925"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cs="Consolas" w:hint="eastAsia"/>
                <w:sz w:val="20"/>
                <w:szCs w:val="20"/>
              </w:rPr>
              <w:t>Callback function</w:t>
            </w:r>
          </w:p>
        </w:tc>
      </w:tr>
    </w:tbl>
    <w:p w:rsidR="00B93D31" w:rsidRDefault="0024635C">
      <w:pPr>
        <w:pStyle w:val="2"/>
        <w:numPr>
          <w:ilvl w:val="0"/>
          <w:numId w:val="2"/>
        </w:numPr>
        <w:rPr>
          <w:rFonts w:ascii="微软雅黑" w:eastAsia="微软雅黑" w:hAnsi="微软雅黑" w:cs="微软雅黑"/>
        </w:rPr>
      </w:pPr>
      <w:bookmarkStart w:id="56" w:name="_Toc7880"/>
      <w:bookmarkStart w:id="57" w:name="_Toc25953"/>
      <w:r>
        <w:rPr>
          <w:rFonts w:ascii="微软雅黑" w:eastAsia="微软雅黑" w:hAnsi="微软雅黑" w:cs="微软雅黑" w:hint="eastAsia"/>
        </w:rPr>
        <w:t xml:space="preserve">Get </w:t>
      </w:r>
      <w:r>
        <w:rPr>
          <w:rFonts w:ascii="微软雅黑" w:eastAsia="微软雅黑" w:hAnsi="微软雅黑" w:cs="微软雅黑"/>
        </w:rPr>
        <w:t>The Signal Strength</w:t>
      </w:r>
      <w:r>
        <w:rPr>
          <w:rFonts w:ascii="微软雅黑" w:eastAsia="微软雅黑" w:hAnsi="微软雅黑" w:cs="微软雅黑" w:hint="eastAsia"/>
        </w:rPr>
        <w:t xml:space="preserve"> (</w:t>
      </w:r>
      <w:r>
        <w:rPr>
          <w:rFonts w:ascii="微软雅黑" w:eastAsia="微软雅黑" w:hAnsi="微软雅黑" w:cs="微软雅黑"/>
        </w:rPr>
        <w:t>Real-time</w:t>
      </w:r>
      <w:r>
        <w:rPr>
          <w:rFonts w:ascii="微软雅黑" w:eastAsia="微软雅黑" w:hAnsi="微软雅黑" w:cs="微软雅黑" w:hint="eastAsia"/>
        </w:rPr>
        <w:t>)</w:t>
      </w:r>
      <w:bookmarkEnd w:id="56"/>
      <w:bookmarkEnd w:id="57"/>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startOriginalData(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IDataCallback&lt;</w:t>
      </w:r>
      <w:r>
        <w:rPr>
          <w:rFonts w:ascii="Consolas" w:eastAsia="Consolas" w:hAnsi="Consolas" w:hint="eastAsia"/>
          <w:color w:val="000000"/>
          <w:sz w:val="20"/>
          <w:highlight w:val="white"/>
        </w:rPr>
        <w:t xml:space="preserve">OriginalData&gt;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58" w:name="_Toc3543"/>
      <w:r>
        <w:t>Description</w:t>
      </w:r>
      <w:bookmarkEnd w:id="58"/>
    </w:p>
    <w:p w:rsidR="00B93D31" w:rsidRDefault="0024635C">
      <w:pPr>
        <w:ind w:firstLine="420"/>
        <w:rPr>
          <w:rFonts w:ascii="Consolas" w:hAnsi="Consolas" w:cs="Consolas"/>
          <w:sz w:val="20"/>
          <w:szCs w:val="20"/>
        </w:rPr>
      </w:pPr>
      <w:r>
        <w:rPr>
          <w:rFonts w:ascii="Consolas" w:hAnsi="Consolas" w:cs="Consolas" w:hint="eastAsia"/>
          <w:sz w:val="20"/>
          <w:szCs w:val="20"/>
        </w:rPr>
        <w:t>Get the signal strength</w:t>
      </w:r>
    </w:p>
    <w:p w:rsidR="00B93D31" w:rsidRDefault="0024635C">
      <w:pPr>
        <w:pStyle w:val="3"/>
        <w:rPr>
          <w:rFonts w:hint="default"/>
        </w:rPr>
      </w:pPr>
      <w:bookmarkStart w:id="59" w:name="_Toc11683"/>
      <w:r>
        <w:t>Parameters</w:t>
      </w:r>
      <w:bookmarkEnd w:id="5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highlight w:val="white"/>
              </w:rPr>
              <w: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B93D31">
            <w:pPr>
              <w:rPr>
                <w:rFonts w:ascii="Consolas" w:hAnsi="Consolas"/>
                <w:color w:val="000000"/>
                <w:sz w:val="20"/>
                <w:highlight w:val="white"/>
                <w:shd w:val="clear" w:color="FFFFFF" w:fill="D9D9D9"/>
              </w:rPr>
            </w:pPr>
            <w:hyperlink w:anchor="_IDataCallback&lt;T&gt;" w:history="1">
              <w:r w:rsidR="0024635C">
                <w:rPr>
                  <w:rStyle w:val="a7"/>
                  <w:rFonts w:ascii="Consolas" w:hAnsi="Consolas" w:hint="eastAsia"/>
                  <w:color w:val="000000"/>
                  <w:sz w:val="20"/>
                  <w:highlight w:val="white"/>
                  <w:shd w:val="clear" w:color="FFFFFF" w:fill="D9D9D9"/>
                </w:rPr>
                <w:t>IDataCallback</w:t>
              </w:r>
            </w:hyperlink>
            <w:r w:rsidR="0024635C">
              <w:rPr>
                <w:rFonts w:ascii="Consolas" w:hAnsi="Consolas" w:hint="eastAsia"/>
                <w:color w:val="000000"/>
                <w:sz w:val="20"/>
                <w:highlight w:val="white"/>
                <w:shd w:val="clear" w:color="FFFFFF" w:fill="D9D9D9"/>
              </w:rPr>
              <w:t>&lt;</w:t>
            </w:r>
            <w:hyperlink w:anchor="_OriginalData" w:history="1">
              <w:r w:rsidR="0024635C">
                <w:rPr>
                  <w:rStyle w:val="a7"/>
                  <w:rFonts w:ascii="Consolas" w:eastAsia="Consolas" w:hAnsi="Consolas" w:hint="eastAsia"/>
                  <w:color w:val="000000"/>
                  <w:sz w:val="20"/>
                  <w:highlight w:val="white"/>
                </w:rPr>
                <w:t>OriginalData</w:t>
              </w:r>
            </w:hyperlink>
            <w:r w:rsidR="0024635C">
              <w:rPr>
                <w:rFonts w:ascii="Consolas" w:hAnsi="Consolas" w:hint="eastAsia"/>
                <w:color w:val="000000"/>
                <w:sz w:val="20"/>
                <w:highlight w:val="white"/>
                <w:shd w:val="clear" w:color="FFFFFF" w:fill="D9D9D9"/>
              </w:rPr>
              <w:t>&gt;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rPr>
          <w:rFonts w:ascii="微软雅黑" w:eastAsia="微软雅黑" w:hAnsi="微软雅黑" w:cs="微软雅黑"/>
        </w:rPr>
      </w:pPr>
      <w:bookmarkStart w:id="60" w:name="_Toc28821"/>
      <w:bookmarkStart w:id="61" w:name="_Toc25761"/>
      <w:r>
        <w:rPr>
          <w:rFonts w:ascii="微软雅黑" w:eastAsia="微软雅黑" w:hAnsi="微软雅黑" w:cs="微软雅黑" w:hint="eastAsia"/>
        </w:rPr>
        <w:t xml:space="preserve">Stop Getting </w:t>
      </w:r>
      <w:r>
        <w:rPr>
          <w:rFonts w:ascii="微软雅黑" w:eastAsia="微软雅黑" w:hAnsi="微软雅黑" w:cs="微软雅黑"/>
        </w:rPr>
        <w:t>The Signal Strength</w:t>
      </w:r>
      <w:bookmarkEnd w:id="60"/>
      <w:bookmarkEnd w:id="61"/>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stopOriginalData(</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timeout</w:t>
      </w:r>
      <w:r>
        <w:rPr>
          <w:rFonts w:ascii="Consolas" w:eastAsia="Consolas" w:hAnsi="Consolas" w:hint="eastAsia"/>
          <w:color w:val="000000"/>
          <w:sz w:val="20"/>
          <w:highlight w:val="white"/>
        </w:rPr>
        <w:t xml:space="preserve">, IDataCallback&lt;Void&gt;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B93D31">
      <w:pPr>
        <w:ind w:firstLine="420"/>
        <w:rPr>
          <w:rFonts w:ascii="Consolas" w:eastAsia="Consolas" w:hAnsi="Consolas"/>
          <w:color w:val="000000"/>
          <w:sz w:val="20"/>
          <w:highlight w:val="white"/>
        </w:rPr>
      </w:pPr>
    </w:p>
    <w:p w:rsidR="00B93D31" w:rsidRDefault="00B93D31">
      <w:pPr>
        <w:ind w:firstLine="420"/>
        <w:rPr>
          <w:rFonts w:ascii="Consolas" w:eastAsia="Consolas" w:hAnsi="Consolas"/>
          <w:color w:val="000000"/>
          <w:sz w:val="20"/>
          <w:highlight w:val="white"/>
        </w:rPr>
      </w:pPr>
    </w:p>
    <w:p w:rsidR="00B93D31" w:rsidRDefault="0024635C">
      <w:pPr>
        <w:pStyle w:val="3"/>
        <w:rPr>
          <w:rFonts w:hint="default"/>
        </w:rPr>
      </w:pPr>
      <w:bookmarkStart w:id="62" w:name="_Toc5813"/>
      <w:r>
        <w:t>Description</w:t>
      </w:r>
      <w:bookmarkEnd w:id="62"/>
    </w:p>
    <w:p w:rsidR="00B93D31" w:rsidRDefault="0024635C">
      <w:pPr>
        <w:ind w:firstLine="420"/>
        <w:rPr>
          <w:rFonts w:ascii="Consolas" w:hAnsi="Consolas" w:cs="Consolas"/>
          <w:sz w:val="20"/>
          <w:szCs w:val="20"/>
        </w:rPr>
      </w:pPr>
      <w:r>
        <w:rPr>
          <w:rFonts w:ascii="Consolas" w:hAnsi="Consolas" w:cs="Consolas" w:hint="eastAsia"/>
          <w:sz w:val="20"/>
          <w:szCs w:val="20"/>
        </w:rPr>
        <w:t>Stop Getting The Signal Strength</w:t>
      </w:r>
    </w:p>
    <w:p w:rsidR="00B93D31" w:rsidRDefault="0024635C">
      <w:pPr>
        <w:pStyle w:val="3"/>
        <w:rPr>
          <w:rFonts w:hint="default"/>
        </w:rPr>
      </w:pPr>
      <w:bookmarkStart w:id="63" w:name="_Toc27840"/>
      <w:r>
        <w:t>Parameters</w:t>
      </w:r>
      <w:bookmarkEnd w:id="6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lastRenderedPageBreak/>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highlight w:val="white"/>
              </w:rPr>
              <w: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B93D31">
            <w:pPr>
              <w:rPr>
                <w:rFonts w:ascii="Consolas" w:hAnsi="Consolas"/>
                <w:color w:val="000000"/>
                <w:sz w:val="20"/>
                <w:highlight w:val="white"/>
                <w:shd w:val="clear" w:color="FFFFFF" w:fill="D9D9D9"/>
              </w:rPr>
            </w:pPr>
            <w:hyperlink w:anchor="_IDataCallback&lt;T&gt;" w:history="1">
              <w:r w:rsidR="0024635C">
                <w:rPr>
                  <w:rStyle w:val="a7"/>
                  <w:rFonts w:ascii="Consolas" w:hAnsi="Consolas" w:hint="eastAsia"/>
                  <w:color w:val="000000"/>
                  <w:sz w:val="20"/>
                  <w:highlight w:val="white"/>
                  <w:shd w:val="clear" w:color="FFFFFF" w:fill="D9D9D9"/>
                </w:rPr>
                <w:t>IDataCallback&lt;</w:t>
              </w:r>
              <w:r w:rsidR="0024635C">
                <w:rPr>
                  <w:rStyle w:val="a7"/>
                  <w:rFonts w:ascii="Consolas" w:hAnsi="Consolas" w:hint="eastAsia"/>
                  <w:color w:val="000000"/>
                  <w:sz w:val="20"/>
                  <w:highlight w:val="white"/>
                </w:rPr>
                <w:t>Void</w:t>
              </w:r>
              <w:r w:rsidR="0024635C">
                <w:rPr>
                  <w:rStyle w:val="a7"/>
                  <w:rFonts w:ascii="Consolas" w:hAnsi="Consolas" w:hint="eastAsia"/>
                  <w:color w:val="000000"/>
                  <w:sz w:val="20"/>
                  <w:highlight w:val="white"/>
                  <w:shd w:val="clear" w:color="FFFFFF" w:fill="D9D9D9"/>
                </w:rPr>
                <w:t>&gt;</w:t>
              </w:r>
            </w:hyperlink>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rPr>
          <w:rFonts w:ascii="微软雅黑" w:eastAsia="微软雅黑" w:hAnsi="微软雅黑" w:cs="微软雅黑"/>
        </w:rPr>
      </w:pPr>
      <w:bookmarkStart w:id="64" w:name="_Toc10728"/>
      <w:bookmarkStart w:id="65" w:name="_Toc4474"/>
      <w:r>
        <w:rPr>
          <w:rFonts w:ascii="微软雅黑" w:eastAsia="微软雅黑" w:hAnsi="微软雅黑" w:cs="微软雅黑" w:hint="eastAsia"/>
        </w:rPr>
        <w:t>Get Sleep Report</w:t>
      </w:r>
      <w:bookmarkEnd w:id="64"/>
      <w:bookmarkEnd w:id="65"/>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historyDownload(</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startTime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endTime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int</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sex</w:t>
      </w:r>
      <w:r>
        <w:rPr>
          <w:rFonts w:ascii="Consolas" w:eastAsia="Consolas" w:hAnsi="Consolas" w:hint="eastAsia"/>
          <w:color w:val="000000"/>
          <w:sz w:val="20"/>
          <w:highlight w:val="white"/>
        </w:rPr>
        <w:t xml:space="preserve">, IDataCallback&lt;List&lt;HistoryData&gt;&gt;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66" w:name="_Toc11179"/>
      <w:r>
        <w:t>Description</w:t>
      </w:r>
      <w:bookmarkEnd w:id="66"/>
    </w:p>
    <w:p w:rsidR="00B93D31" w:rsidRDefault="0024635C">
      <w:pPr>
        <w:ind w:firstLine="420"/>
        <w:rPr>
          <w:rFonts w:ascii="Consolas" w:hAnsi="Consolas" w:cs="Consolas"/>
          <w:sz w:val="20"/>
          <w:szCs w:val="20"/>
        </w:rPr>
      </w:pPr>
      <w:r>
        <w:rPr>
          <w:rFonts w:ascii="Consolas" w:hAnsi="Consolas" w:cs="Consolas" w:hint="eastAsia"/>
          <w:sz w:val="20"/>
          <w:szCs w:val="20"/>
        </w:rPr>
        <w:t>Get sleep report</w:t>
      </w:r>
    </w:p>
    <w:p w:rsidR="00B93D31" w:rsidRDefault="0024635C">
      <w:pPr>
        <w:pStyle w:val="3"/>
        <w:rPr>
          <w:rFonts w:hint="default"/>
        </w:rPr>
      </w:pPr>
      <w:bookmarkStart w:id="67" w:name="_Toc3368"/>
      <w:r>
        <w:t>Parameters</w:t>
      </w:r>
      <w:bookmarkEnd w:id="6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rPr>
          <w:trHeight w:val="90"/>
        </w:trPr>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starTime</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w:t>
            </w:r>
            <w:r>
              <w:rPr>
                <w:rFonts w:ascii="Consolas" w:hAnsi="Consolas" w:hint="eastAsia"/>
                <w:color w:val="000000"/>
                <w:sz w:val="20"/>
                <w:highlight w:val="white"/>
              </w:rPr>
              <w:t xml:space="preserve"> </w:t>
            </w:r>
            <w:r>
              <w:rPr>
                <w:rFonts w:ascii="Consolas" w:hAnsi="Consolas" w:hint="eastAsia"/>
                <w:color w:val="000000"/>
                <w:sz w:val="20"/>
                <w:highlight w:val="white"/>
              </w:rPr>
              <w:t>time(timestamp)</w:t>
            </w:r>
            <w:r>
              <w:rPr>
                <w:rFonts w:ascii="Consolas" w:hAnsi="Consolas" w:hint="eastAsia"/>
                <w:color w:val="000000"/>
                <w:sz w:val="20"/>
                <w:highlight w:val="white"/>
              </w:rPr>
              <w:t xml:space="preserve">, </w:t>
            </w:r>
            <w:r>
              <w:rPr>
                <w:rFonts w:ascii="Consolas" w:hAnsi="Consolas" w:hint="eastAsia"/>
                <w:color w:val="000000"/>
                <w:sz w:val="20"/>
                <w:highlight w:val="white"/>
              </w:rPr>
              <w:t xml:space="preserve"> Unit(</w:t>
            </w:r>
            <w:r>
              <w:rPr>
                <w:rFonts w:ascii="Consolas" w:hAnsi="Consolas"/>
                <w:color w:val="000000"/>
                <w:sz w:val="20"/>
              </w:rPr>
              <w:t>second</w:t>
            </w:r>
            <w:r>
              <w:rPr>
                <w:rFonts w:ascii="Consolas" w:hAnsi="Consolas" w:hint="eastAsia"/>
                <w:color w:val="000000"/>
                <w:sz w:val="20"/>
                <w:highlight w:val="white"/>
              </w:rPr>
              <w:t>)</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endTime</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E</w:t>
            </w:r>
            <w:r>
              <w:rPr>
                <w:rFonts w:ascii="Consolas" w:hAnsi="Consolas" w:hint="eastAsia"/>
                <w:color w:val="000000"/>
                <w:sz w:val="20"/>
                <w:highlight w:val="white"/>
              </w:rPr>
              <w:t>nd time(timestamp)</w:t>
            </w:r>
            <w:r>
              <w:rPr>
                <w:rFonts w:ascii="Consolas" w:hAnsi="Consolas" w:hint="eastAsia"/>
                <w:color w:val="000000"/>
                <w:sz w:val="20"/>
                <w:highlight w:val="white"/>
              </w:rPr>
              <w:t xml:space="preserve">, </w:t>
            </w:r>
            <w:r>
              <w:rPr>
                <w:rFonts w:ascii="Consolas" w:hAnsi="Consolas" w:hint="eastAsia"/>
                <w:color w:val="000000"/>
                <w:sz w:val="20"/>
                <w:highlight w:val="white"/>
              </w:rPr>
              <w:t xml:space="preserve"> Unit(</w:t>
            </w:r>
            <w:r>
              <w:rPr>
                <w:rFonts w:ascii="Consolas" w:hAnsi="Consolas"/>
                <w:color w:val="000000"/>
                <w:sz w:val="20"/>
              </w:rPr>
              <w:t>second</w:t>
            </w:r>
            <w:r>
              <w:rPr>
                <w:rFonts w:ascii="Consolas" w:hAnsi="Consolas" w:hint="eastAsia"/>
                <w:color w:val="000000"/>
                <w:sz w:val="20"/>
                <w:highlight w:val="white"/>
              </w:rPr>
              <w:t>)</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sex</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rPr>
              <w:t>Gender</w:t>
            </w:r>
            <w:r>
              <w:rPr>
                <w:rFonts w:ascii="Consolas" w:hAnsi="Consolas" w:hint="eastAsia"/>
                <w:color w:val="000000"/>
                <w:sz w:val="20"/>
                <w:highlight w:val="white"/>
              </w:rPr>
              <w:t>,</w:t>
            </w:r>
            <w:r>
              <w:rPr>
                <w:rFonts w:ascii="Consolas" w:hAnsi="Consolas" w:hint="eastAsia"/>
                <w:color w:val="000000"/>
                <w:sz w:val="20"/>
                <w:highlight w:val="white"/>
                <w:shd w:val="clear" w:color="FFFFFF" w:fill="D9D9D9"/>
              </w:rPr>
              <w:t>1:</w:t>
            </w:r>
            <w:r>
              <w:rPr>
                <w:rFonts w:ascii="Consolas" w:hAnsi="Consolas" w:hint="eastAsia"/>
                <w:color w:val="000000"/>
                <w:sz w:val="20"/>
                <w:highlight w:val="white"/>
                <w:shd w:val="clear" w:color="FFFFFF" w:fill="D9D9D9"/>
              </w:rPr>
              <w:t>male</w:t>
            </w:r>
            <w:r>
              <w:rPr>
                <w:rFonts w:ascii="Consolas" w:hAnsi="Consolas" w:hint="eastAsia"/>
                <w:color w:val="000000"/>
                <w:sz w:val="20"/>
                <w:highlight w:val="white"/>
                <w:shd w:val="clear" w:color="FFFFFF" w:fill="D9D9D9"/>
              </w:rPr>
              <w:t xml:space="preserve">   0:</w:t>
            </w:r>
            <w:r>
              <w:rPr>
                <w:rFonts w:ascii="Consolas" w:hAnsi="Consolas" w:hint="eastAsia"/>
                <w:color w:val="000000"/>
                <w:sz w:val="20"/>
                <w:highlight w:val="white"/>
                <w:shd w:val="clear" w:color="FFFFFF" w:fill="D9D9D9"/>
              </w:rPr>
              <w:t>female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highlight w:val="white"/>
              </w:rPr>
              <w: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B93D31">
            <w:pPr>
              <w:rPr>
                <w:rFonts w:ascii="Consolas" w:hAnsi="Consolas"/>
                <w:color w:val="000000"/>
                <w:sz w:val="20"/>
                <w:highlight w:val="white"/>
                <w:shd w:val="clear" w:color="FFFFFF" w:fill="D9D9D9"/>
              </w:rPr>
            </w:pPr>
            <w:hyperlink w:anchor="_IDataCallback&lt;T&gt;" w:history="1">
              <w:r w:rsidR="0024635C">
                <w:rPr>
                  <w:rStyle w:val="a7"/>
                  <w:rFonts w:ascii="Consolas" w:hAnsi="Consolas" w:hint="eastAsia"/>
                  <w:color w:val="000000"/>
                  <w:sz w:val="20"/>
                  <w:highlight w:val="white"/>
                  <w:shd w:val="clear" w:color="FFFFFF" w:fill="D9D9D9"/>
                </w:rPr>
                <w:t>IDataCallback</w:t>
              </w:r>
            </w:hyperlink>
            <w:r w:rsidR="0024635C">
              <w:rPr>
                <w:rFonts w:ascii="Consolas" w:hAnsi="Consolas" w:hint="eastAsia"/>
                <w:color w:val="000000"/>
                <w:sz w:val="20"/>
                <w:highlight w:val="white"/>
                <w:shd w:val="clear" w:color="FFFFFF" w:fill="D9D9D9"/>
              </w:rPr>
              <w:t>&lt;List&lt;</w:t>
            </w:r>
            <w:hyperlink w:anchor="_HistoryData" w:history="1">
              <w:r w:rsidR="0024635C">
                <w:rPr>
                  <w:rStyle w:val="a7"/>
                  <w:rFonts w:ascii="Consolas" w:hAnsi="Consolas" w:hint="eastAsia"/>
                  <w:color w:val="000000"/>
                  <w:sz w:val="20"/>
                  <w:highlight w:val="white"/>
                  <w:shd w:val="clear" w:color="FFFFFF" w:fill="D9D9D9"/>
                </w:rPr>
                <w:t>HistoryData</w:t>
              </w:r>
            </w:hyperlink>
            <w:r w:rsidR="0024635C">
              <w:rPr>
                <w:rFonts w:ascii="Consolas" w:hAnsi="Consolas" w:hint="eastAsia"/>
                <w:color w:val="000000"/>
                <w:sz w:val="20"/>
                <w:highlight w:val="white"/>
                <w:shd w:val="clear" w:color="FFFFFF" w:fill="D9D9D9"/>
              </w:rPr>
              <w:t>&gt;&gt;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 function</w:t>
            </w:r>
          </w:p>
        </w:tc>
      </w:tr>
    </w:tbl>
    <w:p w:rsidR="00B93D31" w:rsidRDefault="0024635C">
      <w:pPr>
        <w:pStyle w:val="2"/>
        <w:numPr>
          <w:ilvl w:val="0"/>
          <w:numId w:val="2"/>
        </w:numPr>
        <w:rPr>
          <w:rFonts w:ascii="微软雅黑" w:eastAsia="微软雅黑" w:hAnsi="微软雅黑" w:cs="微软雅黑"/>
        </w:rPr>
      </w:pPr>
      <w:bookmarkStart w:id="68" w:name="_Toc11639"/>
      <w:bookmarkStart w:id="69" w:name="_Toc15607"/>
      <w:r>
        <w:rPr>
          <w:rFonts w:ascii="微软雅黑" w:eastAsia="微软雅黑" w:hAnsi="微软雅黑" w:cs="微软雅黑"/>
        </w:rPr>
        <w:t>Firmware Update</w:t>
      </w:r>
      <w:bookmarkEnd w:id="68"/>
      <w:r>
        <w:rPr>
          <w:rFonts w:ascii="微软雅黑" w:eastAsia="微软雅黑" w:hAnsi="微软雅黑" w:cs="微软雅黑" w:hint="eastAsia"/>
        </w:rPr>
        <w:t xml:space="preserve"> </w:t>
      </w:r>
      <w:r>
        <w:rPr>
          <w:rFonts w:ascii="微软雅黑" w:eastAsia="微软雅黑" w:hAnsi="微软雅黑" w:cs="微软雅黑" w:hint="eastAsia"/>
        </w:rPr>
        <w:t>1</w:t>
      </w:r>
      <w:bookmarkEnd w:id="69"/>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File </w:t>
      </w:r>
      <w:r>
        <w:rPr>
          <w:rFonts w:ascii="Consolas" w:eastAsia="Consolas" w:hAnsi="Consolas" w:hint="eastAsia"/>
          <w:color w:val="6A3E3E"/>
          <w:sz w:val="20"/>
          <w:highlight w:val="white"/>
        </w:rPr>
        <w:t>file</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IDataCallback&lt;Integer&gt;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70" w:name="_Toc17258"/>
      <w:r>
        <w:t>Description</w:t>
      </w:r>
      <w:bookmarkEnd w:id="70"/>
    </w:p>
    <w:p w:rsidR="00B93D31" w:rsidRDefault="0024635C">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B93D31" w:rsidRDefault="0024635C">
      <w:pPr>
        <w:pStyle w:val="3"/>
        <w:rPr>
          <w:rFonts w:hint="default"/>
        </w:rPr>
      </w:pPr>
      <w:bookmarkStart w:id="71" w:name="_Toc30300"/>
      <w:r>
        <w:t>Parameters</w:t>
      </w:r>
      <w:bookmarkEnd w:id="7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rPr>
          <w:trHeight w:val="90"/>
        </w:trPr>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crcBin</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file</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File </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Firmware object</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highlight w:val="white"/>
              </w:rPr>
              <w: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B93D31">
            <w:pPr>
              <w:rPr>
                <w:rFonts w:ascii="Consolas" w:hAnsi="Consolas"/>
                <w:color w:val="000000"/>
                <w:sz w:val="20"/>
                <w:highlight w:val="white"/>
                <w:shd w:val="clear" w:color="FFFFFF" w:fill="D9D9D9"/>
              </w:rPr>
            </w:pPr>
            <w:hyperlink w:anchor="_IDataCallback&lt;T&gt;" w:history="1">
              <w:r w:rsidR="0024635C">
                <w:rPr>
                  <w:rStyle w:val="a7"/>
                  <w:rFonts w:ascii="Consolas" w:hAnsi="Consolas" w:hint="eastAsia"/>
                  <w:color w:val="000000"/>
                  <w:sz w:val="20"/>
                  <w:highlight w:val="white"/>
                  <w:shd w:val="clear" w:color="FFFFFF" w:fill="D9D9D9"/>
                </w:rPr>
                <w:t>IDataCallback</w:t>
              </w:r>
            </w:hyperlink>
            <w:r w:rsidR="0024635C">
              <w:rPr>
                <w:rFonts w:ascii="Consolas" w:hAnsi="Consolas" w:hint="eastAsia"/>
                <w:color w:val="000000"/>
                <w:sz w:val="20"/>
                <w:highlight w:val="white"/>
                <w:shd w:val="clear" w:color="FFFFFF" w:fill="D9D9D9"/>
              </w:rPr>
              <w:t>&lt;Integer&gt;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w:t>
            </w:r>
            <w:r>
              <w:rPr>
                <w:rFonts w:ascii="Consolas" w:hAnsi="Consolas" w:hint="eastAsia"/>
                <w:color w:val="000000"/>
                <w:sz w:val="20"/>
                <w:highlight w:val="white"/>
                <w:shd w:val="clear" w:color="FFFFFF" w:fill="D9D9D9"/>
              </w:rPr>
              <w:t>Return upgrade progress</w:t>
            </w:r>
          </w:p>
        </w:tc>
      </w:tr>
    </w:tbl>
    <w:p w:rsidR="00B93D31" w:rsidRDefault="0024635C">
      <w:pPr>
        <w:pStyle w:val="2"/>
        <w:numPr>
          <w:ilvl w:val="0"/>
          <w:numId w:val="2"/>
        </w:numPr>
        <w:rPr>
          <w:rFonts w:ascii="微软雅黑" w:eastAsia="微软雅黑" w:hAnsi="微软雅黑" w:cs="微软雅黑"/>
        </w:rPr>
      </w:pPr>
      <w:bookmarkStart w:id="72" w:name="_Toc13011"/>
      <w:r>
        <w:rPr>
          <w:rFonts w:ascii="微软雅黑" w:eastAsia="微软雅黑" w:hAnsi="微软雅黑" w:cs="微软雅黑"/>
        </w:rPr>
        <w:lastRenderedPageBreak/>
        <w:t>Firmware Update</w:t>
      </w:r>
      <w:r>
        <w:rPr>
          <w:rFonts w:ascii="微软雅黑" w:eastAsia="微软雅黑" w:hAnsi="微软雅黑" w:cs="微软雅黑" w:hint="eastAsia"/>
        </w:rPr>
        <w:t xml:space="preserve"> </w:t>
      </w:r>
      <w:r>
        <w:rPr>
          <w:rFonts w:ascii="微软雅黑" w:eastAsia="微软雅黑" w:hAnsi="微软雅黑" w:cs="微软雅黑" w:hint="eastAsia"/>
        </w:rPr>
        <w:t>2</w:t>
      </w:r>
      <w:bookmarkEnd w:id="72"/>
    </w:p>
    <w:p w:rsidR="00B93D31" w:rsidRDefault="0024635C">
      <w:pPr>
        <w:ind w:firstLine="420"/>
        <w:rPr>
          <w:rFonts w:ascii="Consolas" w:eastAsia="Consolas" w:hAnsi="Consolas"/>
          <w:color w:val="000000"/>
          <w:sz w:val="20"/>
          <w:highlight w:val="white"/>
        </w:rPr>
      </w:pPr>
      <w:r>
        <w:rPr>
          <w:rFonts w:ascii="Consolas" w:eastAsia="Consolas" w:hAnsi="Consolas" w:hint="eastAsia"/>
          <w:b/>
          <w:color w:val="7F0055"/>
          <w:sz w:val="20"/>
          <w:highlight w:val="white"/>
        </w:rPr>
        <w:t>public</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upgradeDevice(</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crcDes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long</w:t>
      </w:r>
      <w:r>
        <w:rPr>
          <w:rFonts w:ascii="Consolas" w:eastAsia="Consolas" w:hAnsi="Consolas" w:hint="eastAsia"/>
          <w:color w:val="000000"/>
          <w:sz w:val="20"/>
          <w:highlight w:val="white"/>
        </w:rPr>
        <w:t xml:space="preserve"> </w:t>
      </w:r>
      <w:r>
        <w:rPr>
          <w:rFonts w:ascii="Consolas" w:eastAsia="Consolas" w:hAnsi="Consolas" w:hint="eastAsia"/>
          <w:color w:val="6A3E3E"/>
          <w:sz w:val="20"/>
          <w:highlight w:val="white"/>
        </w:rPr>
        <w:t>crcBin</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InputStream </w:t>
      </w:r>
      <w:r>
        <w:rPr>
          <w:rFonts w:ascii="Consolas" w:eastAsia="Consolas" w:hAnsi="Consolas" w:hint="eastAsia"/>
          <w:color w:val="6A3E3E"/>
          <w:sz w:val="20"/>
          <w:highlight w:val="white"/>
        </w:rPr>
        <w:t>is</w:t>
      </w: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final</w:t>
      </w:r>
      <w:r>
        <w:rPr>
          <w:rFonts w:ascii="Consolas" w:eastAsia="Consolas" w:hAnsi="Consolas" w:hint="eastAsia"/>
          <w:color w:val="000000"/>
          <w:sz w:val="20"/>
          <w:highlight w:val="white"/>
        </w:rPr>
        <w:t xml:space="preserve"> IDataCallback&lt;Integer&gt; </w:t>
      </w:r>
      <w:r>
        <w:rPr>
          <w:rFonts w:ascii="Consolas" w:eastAsia="Consolas" w:hAnsi="Consolas" w:hint="eastAsia"/>
          <w:color w:val="6A3E3E"/>
          <w:sz w:val="20"/>
          <w:highlight w:val="white"/>
        </w:rPr>
        <w:t>cb</w:t>
      </w:r>
      <w:r>
        <w:rPr>
          <w:rFonts w:ascii="Consolas" w:eastAsia="Consolas" w:hAnsi="Consolas" w:hint="eastAsia"/>
          <w:color w:val="000000"/>
          <w:sz w:val="20"/>
          <w:highlight w:val="white"/>
        </w:rPr>
        <w:t>)</w:t>
      </w:r>
    </w:p>
    <w:p w:rsidR="00B93D31" w:rsidRDefault="0024635C">
      <w:pPr>
        <w:pStyle w:val="3"/>
        <w:rPr>
          <w:rFonts w:hint="default"/>
        </w:rPr>
      </w:pPr>
      <w:bookmarkStart w:id="73" w:name="_Toc17660"/>
      <w:r>
        <w:t>Description</w:t>
      </w:r>
      <w:bookmarkEnd w:id="73"/>
    </w:p>
    <w:p w:rsidR="00B93D31" w:rsidRDefault="0024635C">
      <w:pPr>
        <w:ind w:firstLine="420"/>
        <w:rPr>
          <w:rFonts w:ascii="Consolas" w:eastAsia="Consolas" w:hAnsi="Consolas"/>
          <w:color w:val="000000"/>
          <w:sz w:val="20"/>
          <w:highlight w:val="white"/>
        </w:rPr>
      </w:pPr>
      <w:r>
        <w:rPr>
          <w:rFonts w:ascii="Consolas" w:eastAsia="Consolas" w:hAnsi="Consolas"/>
          <w:color w:val="000000"/>
          <w:sz w:val="20"/>
        </w:rPr>
        <w:t>Firmware Update</w:t>
      </w:r>
    </w:p>
    <w:p w:rsidR="00B93D31" w:rsidRDefault="0024635C">
      <w:pPr>
        <w:pStyle w:val="3"/>
        <w:rPr>
          <w:rFonts w:hint="default"/>
        </w:rPr>
      </w:pPr>
      <w:bookmarkStart w:id="74" w:name="_Toc8582"/>
      <w:r>
        <w:t>Parameters</w:t>
      </w:r>
      <w:bookmarkEnd w:id="7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B93D31">
        <w:trPr>
          <w:trHeight w:val="90"/>
        </w:trPr>
        <w:tc>
          <w:tcPr>
            <w:tcW w:w="1704"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crcDes</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6A3E3E"/>
                <w:sz w:val="20"/>
                <w:highlight w:val="white"/>
              </w:rPr>
              <w:t>crcBin</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long</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et it from 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is</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eastAsia="Consolas" w:hAnsi="Consolas" w:hint="eastAsia"/>
                <w:color w:val="000000"/>
                <w:sz w:val="20"/>
                <w:highlight w:val="white"/>
              </w:rPr>
              <w:t xml:space="preserve">InputStream </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G</w:t>
            </w:r>
            <w:r>
              <w:rPr>
                <w:rFonts w:ascii="Consolas" w:hAnsi="Consolas" w:hint="eastAsia"/>
                <w:color w:val="000000"/>
                <w:sz w:val="20"/>
                <w:highlight w:val="white"/>
              </w:rPr>
              <w:t xml:space="preserve">et it from </w:t>
            </w:r>
            <w:r>
              <w:rPr>
                <w:rFonts w:ascii="Consolas" w:hAnsi="Consolas" w:hint="eastAsia"/>
                <w:color w:val="000000"/>
                <w:sz w:val="20"/>
                <w:highlight w:val="white"/>
              </w:rPr>
              <w:t>Sleepace</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c>
          <w:tcPr>
            <w:tcW w:w="3213"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imeout, Unit</w:t>
            </w:r>
            <w:r>
              <w:rPr>
                <w:rFonts w:ascii="Consolas" w:hAnsi="Consolas" w:hint="eastAsia"/>
                <w:color w:val="000000"/>
                <w:sz w:val="20"/>
                <w:highlight w:val="white"/>
              </w:rPr>
              <w:t>(Millisecond)</w:t>
            </w:r>
          </w:p>
        </w:tc>
      </w:tr>
      <w:tr w:rsidR="00B93D31">
        <w:tc>
          <w:tcPr>
            <w:tcW w:w="1704"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B93D31" w:rsidRDefault="00B93D31">
            <w:pPr>
              <w:rPr>
                <w:rFonts w:ascii="Consolas" w:hAnsi="Consolas"/>
                <w:color w:val="000000"/>
                <w:sz w:val="20"/>
                <w:highlight w:val="white"/>
                <w:shd w:val="clear" w:color="FFFFFF" w:fill="D9D9D9"/>
              </w:rPr>
            </w:pPr>
            <w:hyperlink w:anchor="_IDataCallback&lt;T&gt;" w:history="1">
              <w:r w:rsidR="0024635C">
                <w:rPr>
                  <w:rStyle w:val="a7"/>
                  <w:rFonts w:ascii="Consolas" w:hAnsi="Consolas" w:hint="eastAsia"/>
                  <w:color w:val="000000"/>
                  <w:sz w:val="20"/>
                  <w:highlight w:val="white"/>
                  <w:shd w:val="clear" w:color="FFFFFF" w:fill="D9D9D9"/>
                </w:rPr>
                <w:t>IDataCallback</w:t>
              </w:r>
            </w:hyperlink>
            <w:r w:rsidR="0024635C">
              <w:rPr>
                <w:rFonts w:ascii="Consolas" w:hAnsi="Consolas" w:hint="eastAsia"/>
                <w:color w:val="000000"/>
                <w:sz w:val="20"/>
                <w:highlight w:val="white"/>
                <w:shd w:val="clear" w:color="FFFFFF" w:fill="D9D9D9"/>
              </w:rPr>
              <w:t>&lt;Integer&gt;</w:t>
            </w:r>
          </w:p>
        </w:tc>
        <w:tc>
          <w:tcPr>
            <w:tcW w:w="3925"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Callback function, </w:t>
            </w:r>
            <w:r>
              <w:rPr>
                <w:rFonts w:ascii="Consolas" w:hAnsi="Consolas" w:hint="eastAsia"/>
                <w:color w:val="000000"/>
                <w:sz w:val="20"/>
                <w:highlight w:val="white"/>
                <w:shd w:val="clear" w:color="FFFFFF" w:fill="D9D9D9"/>
              </w:rPr>
              <w:t>Return upgrade progress</w:t>
            </w:r>
          </w:p>
        </w:tc>
      </w:tr>
    </w:tbl>
    <w:p w:rsidR="00B93D31" w:rsidRDefault="00B93D31">
      <w:pPr>
        <w:ind w:firstLine="420"/>
        <w:rPr>
          <w:rFonts w:ascii="Consolas" w:eastAsia="Consolas" w:hAnsi="Consolas"/>
          <w:color w:val="000000"/>
          <w:sz w:val="20"/>
          <w:highlight w:val="white"/>
        </w:rPr>
      </w:pPr>
    </w:p>
    <w:p w:rsidR="00B93D31" w:rsidRDefault="00B93D31">
      <w:pPr>
        <w:ind w:firstLine="420"/>
        <w:rPr>
          <w:rFonts w:ascii="Consolas" w:eastAsia="Consolas" w:hAnsi="Consolas"/>
          <w:color w:val="000000"/>
          <w:sz w:val="20"/>
          <w:highlight w:val="white"/>
        </w:rPr>
      </w:pPr>
    </w:p>
    <w:p w:rsidR="00B93D31" w:rsidRDefault="0024635C">
      <w:pPr>
        <w:pStyle w:val="1"/>
        <w:numPr>
          <w:ilvl w:val="0"/>
          <w:numId w:val="3"/>
        </w:numPr>
        <w:rPr>
          <w:rFonts w:ascii="微软雅黑" w:eastAsia="微软雅黑" w:hAnsi="微软雅黑" w:cs="微软雅黑" w:hint="default"/>
        </w:rPr>
      </w:pPr>
      <w:bookmarkStart w:id="75" w:name="_Toc21963"/>
      <w:r>
        <w:rPr>
          <w:rFonts w:ascii="微软雅黑" w:eastAsia="微软雅黑" w:hAnsi="微软雅黑" w:cs="微软雅黑"/>
        </w:rPr>
        <w:t xml:space="preserve">Object </w:t>
      </w:r>
      <w:r>
        <w:rPr>
          <w:rFonts w:ascii="微软雅黑" w:eastAsia="微软雅黑" w:hAnsi="微软雅黑" w:cs="微软雅黑"/>
        </w:rPr>
        <w:t>Description</w:t>
      </w:r>
      <w:bookmarkEnd w:id="75"/>
    </w:p>
    <w:p w:rsidR="00B93D31" w:rsidRDefault="0024635C">
      <w:pPr>
        <w:pStyle w:val="2"/>
      </w:pPr>
      <w:bookmarkStart w:id="76" w:name="_Toc4735"/>
      <w:bookmarkStart w:id="77" w:name="_StatusCode"/>
      <w:r>
        <w:rPr>
          <w:rFonts w:hint="eastAsia"/>
        </w:rPr>
        <w:t>StatusCode</w:t>
      </w:r>
      <w:bookmarkEnd w:id="76"/>
    </w:p>
    <w:p w:rsidR="00B93D31" w:rsidRDefault="0024635C">
      <w:pPr>
        <w:pStyle w:val="3"/>
        <w:rPr>
          <w:rFonts w:hint="default"/>
        </w:rPr>
      </w:pPr>
      <w:bookmarkStart w:id="78" w:name="_Toc27209"/>
      <w:bookmarkEnd w:id="77"/>
      <w:r>
        <w:t>Description</w:t>
      </w:r>
      <w:bookmarkEnd w:id="78"/>
    </w:p>
    <w:p w:rsidR="00B93D31" w:rsidRDefault="0024635C">
      <w:pPr>
        <w:ind w:firstLine="420"/>
        <w:rPr>
          <w:rFonts w:ascii="Consolas" w:eastAsia="Consolas" w:hAnsi="Consolas"/>
          <w:color w:val="000000"/>
          <w:sz w:val="20"/>
        </w:rPr>
      </w:pPr>
      <w:r>
        <w:rPr>
          <w:rFonts w:ascii="Consolas" w:hAnsi="Consolas" w:hint="eastAsia"/>
          <w:color w:val="000000"/>
          <w:sz w:val="20"/>
        </w:rPr>
        <w:t>Status of execution</w:t>
      </w:r>
    </w:p>
    <w:p w:rsidR="00B93D31" w:rsidRDefault="0024635C">
      <w:pPr>
        <w:pStyle w:val="3"/>
        <w:rPr>
          <w:rFonts w:hint="default"/>
        </w:rPr>
      </w:pPr>
      <w:bookmarkStart w:id="79" w:name="_Toc10733"/>
      <w:r>
        <w:t>Field</w:t>
      </w:r>
      <w:r>
        <w:t>s</w:t>
      </w:r>
      <w:bookmarkEnd w:id="7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261"/>
      </w:tblGrid>
      <w:tr w:rsidR="00B93D31">
        <w:tc>
          <w:tcPr>
            <w:tcW w:w="426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426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426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STATUS_SUCCESS</w:t>
            </w:r>
          </w:p>
        </w:tc>
        <w:tc>
          <w:tcPr>
            <w:tcW w:w="426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r>
      <w:tr w:rsidR="00B93D31">
        <w:tc>
          <w:tcPr>
            <w:tcW w:w="426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STATUS_FAILED</w:t>
            </w:r>
          </w:p>
        </w:tc>
        <w:tc>
          <w:tcPr>
            <w:tcW w:w="426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failed</w:t>
            </w:r>
          </w:p>
        </w:tc>
      </w:tr>
      <w:tr w:rsidR="00B93D31">
        <w:tc>
          <w:tcPr>
            <w:tcW w:w="426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STATUS_TIMEOUT</w:t>
            </w:r>
          </w:p>
        </w:tc>
        <w:tc>
          <w:tcPr>
            <w:tcW w:w="426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r>
      <w:tr w:rsidR="00B93D31">
        <w:tc>
          <w:tcPr>
            <w:tcW w:w="426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STATUS_DISCONNECT</w:t>
            </w:r>
          </w:p>
        </w:tc>
        <w:tc>
          <w:tcPr>
            <w:tcW w:w="426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disconnected</w:t>
            </w:r>
          </w:p>
        </w:tc>
      </w:tr>
      <w:tr w:rsidR="00B93D31">
        <w:tc>
          <w:tcPr>
            <w:tcW w:w="426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STATUS_BLUETOOTH_NOT_OPEN</w:t>
            </w:r>
          </w:p>
        </w:tc>
        <w:tc>
          <w:tcPr>
            <w:tcW w:w="426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not open</w:t>
            </w:r>
          </w:p>
        </w:tc>
      </w:tr>
      <w:tr w:rsidR="00B93D31">
        <w:tc>
          <w:tcPr>
            <w:tcW w:w="426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STATUS_PARAMETER_ERROR</w:t>
            </w:r>
          </w:p>
        </w:tc>
        <w:tc>
          <w:tcPr>
            <w:tcW w:w="426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Parameter error</w:t>
            </w:r>
          </w:p>
        </w:tc>
      </w:tr>
    </w:tbl>
    <w:p w:rsidR="00B93D31" w:rsidRDefault="00B93D31">
      <w:pPr>
        <w:ind w:firstLine="420"/>
      </w:pPr>
    </w:p>
    <w:p w:rsidR="00B93D31" w:rsidRDefault="0024635C">
      <w:pPr>
        <w:pStyle w:val="2"/>
      </w:pPr>
      <w:bookmarkStart w:id="80" w:name="_Toc999"/>
      <w:bookmarkStart w:id="81" w:name="_DeviceType"/>
      <w:bookmarkStart w:id="82" w:name="_DeviceCode"/>
      <w:r>
        <w:rPr>
          <w:rFonts w:hint="eastAsia"/>
        </w:rPr>
        <w:t>Device</w:t>
      </w:r>
      <w:r>
        <w:rPr>
          <w:rFonts w:hint="eastAsia"/>
        </w:rPr>
        <w:t>Code</w:t>
      </w:r>
      <w:bookmarkEnd w:id="80"/>
    </w:p>
    <w:p w:rsidR="00B93D31" w:rsidRDefault="0024635C">
      <w:pPr>
        <w:pStyle w:val="3"/>
        <w:rPr>
          <w:rFonts w:hint="default"/>
        </w:rPr>
      </w:pPr>
      <w:bookmarkStart w:id="83" w:name="_Toc8562"/>
      <w:bookmarkEnd w:id="81"/>
      <w:bookmarkEnd w:id="82"/>
      <w:r>
        <w:t>Description</w:t>
      </w:r>
      <w:bookmarkEnd w:id="83"/>
    </w:p>
    <w:p w:rsidR="00B93D31" w:rsidRDefault="0024635C">
      <w:pPr>
        <w:ind w:firstLine="420"/>
        <w:rPr>
          <w:rFonts w:ascii="微软雅黑" w:eastAsia="微软雅黑" w:hAnsi="微软雅黑" w:cs="微软雅黑"/>
        </w:rPr>
      </w:pPr>
      <w:r>
        <w:rPr>
          <w:rFonts w:ascii="Consolas" w:eastAsia="Consolas" w:hAnsi="Consolas" w:hint="eastAsia"/>
          <w:color w:val="000000"/>
          <w:sz w:val="20"/>
        </w:rPr>
        <w:t xml:space="preserve">Device </w:t>
      </w:r>
      <w:r>
        <w:rPr>
          <w:rFonts w:ascii="Consolas" w:hAnsi="Consolas" w:hint="eastAsia"/>
          <w:color w:val="000000"/>
          <w:sz w:val="20"/>
        </w:rPr>
        <w:t>code</w:t>
      </w:r>
    </w:p>
    <w:p w:rsidR="00B93D31" w:rsidRDefault="0024635C">
      <w:pPr>
        <w:pStyle w:val="3"/>
        <w:rPr>
          <w:rFonts w:hint="default"/>
        </w:rPr>
      </w:pPr>
      <w:bookmarkStart w:id="84" w:name="_Toc9176"/>
      <w:r>
        <w:t>Field</w:t>
      </w:r>
      <w:r>
        <w:t>s</w:t>
      </w:r>
      <w:bookmarkEnd w:id="84"/>
    </w:p>
    <w:p w:rsidR="00B93D31" w:rsidRDefault="00B93D31"/>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PILLOW_3_1</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3-1</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Smart Pillow(BLE)_Smart Pillow</w:t>
            </w:r>
            <w:r>
              <w:rPr>
                <w:rFonts w:ascii="Consolas" w:hAnsi="Consolas" w:hint="eastAsia"/>
                <w:color w:val="000000"/>
                <w:sz w:val="20"/>
                <w:highlight w:val="white"/>
                <w:shd w:val="clear" w:color="FFFFFF" w:fill="D9D9D9"/>
              </w:rPr>
              <w:t>（</w:t>
            </w:r>
            <w:r>
              <w:rPr>
                <w:rFonts w:ascii="Consolas" w:hAnsi="Consolas" w:hint="eastAsia"/>
                <w:color w:val="000000"/>
                <w:sz w:val="20"/>
                <w:highlight w:val="white"/>
                <w:shd w:val="clear" w:color="FFFFFF" w:fill="D9D9D9"/>
              </w:rPr>
              <w:t>Bilateral Piezoelectric Film Fiber Pillow</w:t>
            </w:r>
            <w:r>
              <w:rPr>
                <w:rFonts w:ascii="Consolas" w:hAnsi="Consolas" w:hint="eastAsia"/>
                <w:color w:val="000000"/>
                <w:sz w:val="20"/>
                <w:highlight w:val="white"/>
                <w:shd w:val="clear" w:color="FFFFFF" w:fill="D9D9D9"/>
              </w:rPr>
              <w:t>）</w:t>
            </w:r>
          </w:p>
        </w:tc>
      </w:tr>
      <w:tr w:rsidR="00B93D31">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PILLOW_3_2</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3-2</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Smart Pillow(BLE)_ Piezoelectric Cable Memory Foam Pillow</w:t>
            </w:r>
          </w:p>
        </w:tc>
      </w:tr>
      <w:tr w:rsidR="00B93D31">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PILLOW_3_3</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3-3</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Smart Pillow(BLE)_Smart Pillow</w:t>
            </w:r>
            <w:r>
              <w:rPr>
                <w:rFonts w:ascii="Consolas" w:hAnsi="Consolas" w:hint="eastAsia"/>
                <w:color w:val="000000"/>
                <w:sz w:val="20"/>
                <w:highlight w:val="white"/>
                <w:shd w:val="clear" w:color="FFFFFF" w:fill="D9D9D9"/>
              </w:rPr>
              <w:t>（</w:t>
            </w:r>
            <w:r>
              <w:rPr>
                <w:rFonts w:ascii="Consolas" w:hAnsi="Consolas" w:hint="eastAsia"/>
                <w:color w:val="000000"/>
                <w:sz w:val="20"/>
                <w:highlight w:val="white"/>
                <w:shd w:val="clear" w:color="FFFFFF" w:fill="D9D9D9"/>
              </w:rPr>
              <w:t xml:space="preserve">Unilateral Piezoelectric </w:t>
            </w:r>
            <w:r>
              <w:rPr>
                <w:rFonts w:ascii="Consolas" w:hAnsi="Consolas" w:hint="eastAsia"/>
                <w:color w:val="000000"/>
                <w:sz w:val="20"/>
                <w:highlight w:val="white"/>
                <w:shd w:val="clear" w:color="FFFFFF" w:fill="D9D9D9"/>
              </w:rPr>
              <w:t>Film Fiber Pillow</w:t>
            </w:r>
            <w:r>
              <w:rPr>
                <w:rFonts w:ascii="Consolas" w:hAnsi="Consolas" w:hint="eastAsia"/>
                <w:color w:val="000000"/>
                <w:sz w:val="20"/>
                <w:highlight w:val="white"/>
                <w:shd w:val="clear" w:color="FFFFFF" w:fill="D9D9D9"/>
              </w:rPr>
              <w:t>）</w:t>
            </w:r>
          </w:p>
        </w:tc>
      </w:tr>
      <w:tr w:rsidR="00B93D31">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PILLOW_3_4</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3-4</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Smart Pillow(BLE)_ Smart Pillow</w:t>
            </w:r>
            <w:r>
              <w:rPr>
                <w:rFonts w:ascii="Consolas" w:hAnsi="Consolas" w:hint="eastAsia"/>
                <w:color w:val="000000"/>
                <w:sz w:val="20"/>
                <w:highlight w:val="white"/>
                <w:shd w:val="clear" w:color="FFFFFF" w:fill="D9D9D9"/>
              </w:rPr>
              <w:t>（</w:t>
            </w:r>
            <w:r>
              <w:rPr>
                <w:rFonts w:ascii="Consolas" w:hAnsi="Consolas" w:hint="eastAsia"/>
                <w:color w:val="000000"/>
                <w:sz w:val="20"/>
                <w:highlight w:val="white"/>
                <w:shd w:val="clear" w:color="FFFFFF" w:fill="D9D9D9"/>
              </w:rPr>
              <w:t>Aroma Piezoelectric Film Fiber Pillow</w:t>
            </w:r>
            <w:r>
              <w:rPr>
                <w:rFonts w:ascii="Consolas" w:hAnsi="Consolas" w:hint="eastAsia"/>
                <w:color w:val="000000"/>
                <w:sz w:val="20"/>
                <w:highlight w:val="white"/>
                <w:shd w:val="clear" w:color="FFFFFF" w:fill="D9D9D9"/>
              </w:rPr>
              <w:t>）</w:t>
            </w:r>
          </w:p>
        </w:tc>
      </w:tr>
      <w:tr w:rsidR="00B93D31">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PILLOW_3_5</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3-5</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Smart Pillow(BLE)_Smart Pillow</w:t>
            </w:r>
            <w:r>
              <w:rPr>
                <w:rFonts w:ascii="Consolas" w:hAnsi="Consolas" w:hint="eastAsia"/>
                <w:color w:val="000000"/>
                <w:sz w:val="20"/>
                <w:highlight w:val="white"/>
                <w:shd w:val="clear" w:color="FFFFFF" w:fill="D9D9D9"/>
              </w:rPr>
              <w:t>（</w:t>
            </w:r>
            <w:r>
              <w:rPr>
                <w:rFonts w:ascii="Consolas" w:hAnsi="Consolas" w:hint="eastAsia"/>
                <w:color w:val="000000"/>
                <w:sz w:val="20"/>
                <w:highlight w:val="white"/>
                <w:shd w:val="clear" w:color="FFFFFF" w:fill="D9D9D9"/>
              </w:rPr>
              <w:t>Dismountable Polyester Fiber Pillow</w:t>
            </w:r>
            <w:r>
              <w:rPr>
                <w:rFonts w:ascii="Consolas" w:hAnsi="Consolas" w:hint="eastAsia"/>
                <w:color w:val="000000"/>
                <w:sz w:val="20"/>
                <w:highlight w:val="white"/>
                <w:shd w:val="clear" w:color="FFFFFF" w:fill="D9D9D9"/>
              </w:rPr>
              <w:t>）</w:t>
            </w:r>
          </w:p>
        </w:tc>
      </w:tr>
      <w:tr w:rsidR="00B93D31">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PILLOW_3_6</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3-6</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Smart Pillow(BLE)_Smart Pillow</w:t>
            </w:r>
            <w:r>
              <w:rPr>
                <w:rFonts w:ascii="Consolas" w:hAnsi="Consolas" w:hint="eastAsia"/>
                <w:color w:val="000000"/>
                <w:sz w:val="20"/>
                <w:highlight w:val="white"/>
                <w:shd w:val="clear" w:color="FFFFFF" w:fill="D9D9D9"/>
              </w:rPr>
              <w:t>（</w:t>
            </w:r>
            <w:r>
              <w:rPr>
                <w:rFonts w:ascii="Consolas" w:hAnsi="Consolas" w:hint="eastAsia"/>
                <w:color w:val="000000"/>
                <w:sz w:val="20"/>
                <w:highlight w:val="white"/>
                <w:shd w:val="clear" w:color="FFFFFF" w:fill="D9D9D9"/>
              </w:rPr>
              <w:t>Dismountable Memory</w:t>
            </w:r>
            <w:r>
              <w:rPr>
                <w:rFonts w:ascii="Consolas" w:hAnsi="Consolas" w:hint="eastAsia"/>
                <w:color w:val="000000"/>
                <w:sz w:val="20"/>
                <w:highlight w:val="white"/>
                <w:shd w:val="clear" w:color="FFFFFF" w:fill="D9D9D9"/>
              </w:rPr>
              <w:t xml:space="preserve"> Foam Pillow</w:t>
            </w:r>
            <w:r>
              <w:rPr>
                <w:rFonts w:ascii="Consolas" w:hAnsi="Consolas" w:hint="eastAsia"/>
                <w:color w:val="000000"/>
                <w:sz w:val="20"/>
                <w:highlight w:val="white"/>
                <w:shd w:val="clear" w:color="FFFFFF" w:fill="D9D9D9"/>
              </w:rPr>
              <w:t>）</w:t>
            </w:r>
          </w:p>
        </w:tc>
      </w:tr>
    </w:tbl>
    <w:p w:rsidR="00B93D31" w:rsidRDefault="0024635C">
      <w:pPr>
        <w:pStyle w:val="2"/>
      </w:pPr>
      <w:bookmarkStart w:id="85" w:name="_Toc13124"/>
      <w:bookmarkStart w:id="86" w:name="_IDataCallback&lt;T&gt;"/>
      <w:r>
        <w:rPr>
          <w:rFonts w:hint="eastAsia"/>
        </w:rPr>
        <w:t>IDataCallback&lt;T&gt;</w:t>
      </w:r>
      <w:bookmarkEnd w:id="85"/>
    </w:p>
    <w:bookmarkEnd w:id="86"/>
    <w:p w:rsidR="00B93D31" w:rsidRDefault="00B93D31"/>
    <w:p w:rsidR="00B93D31" w:rsidRDefault="0024635C">
      <w:pPr>
        <w:pStyle w:val="3"/>
        <w:rPr>
          <w:rFonts w:hint="default"/>
        </w:rPr>
      </w:pPr>
      <w:bookmarkStart w:id="87" w:name="_Toc2583"/>
      <w:r>
        <w:t>Description</w:t>
      </w:r>
      <w:bookmarkEnd w:id="87"/>
    </w:p>
    <w:p w:rsidR="00B93D31" w:rsidRDefault="0024635C">
      <w:pPr>
        <w:ind w:firstLine="420"/>
        <w:rPr>
          <w:rFonts w:ascii="微软雅黑" w:eastAsia="微软雅黑" w:hAnsi="微软雅黑" w:cs="微软雅黑"/>
        </w:rPr>
      </w:pPr>
      <w:r>
        <w:rPr>
          <w:rFonts w:ascii="微软雅黑" w:eastAsia="微软雅黑" w:hAnsi="微软雅黑" w:cs="微软雅黑" w:hint="eastAsia"/>
        </w:rPr>
        <w:t>Callback interface</w:t>
      </w:r>
    </w:p>
    <w:p w:rsidR="00B93D31" w:rsidRDefault="0024635C">
      <w:pPr>
        <w:pStyle w:val="3"/>
        <w:rPr>
          <w:rFonts w:hint="default"/>
        </w:rPr>
      </w:pPr>
      <w:bookmarkStart w:id="88" w:name="_Toc23433"/>
      <w:r>
        <w:lastRenderedPageBreak/>
        <w:t>Function</w:t>
      </w:r>
      <w:bookmarkEnd w:id="88"/>
    </w:p>
    <w:p w:rsidR="00B93D31" w:rsidRDefault="0024635C">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Pr>
          <w:rFonts w:ascii="Consolas" w:eastAsia="Consolas" w:hAnsi="Consolas" w:hint="eastAsia"/>
          <w:color w:val="000000"/>
          <w:sz w:val="20"/>
          <w:highlight w:val="white"/>
        </w:rPr>
        <w:t xml:space="preserve"> onDataCallback(CallbackData&lt;T&gt; cd)</w:t>
      </w:r>
    </w:p>
    <w:p w:rsidR="00B93D31" w:rsidRDefault="00B93D31">
      <w:pPr>
        <w:ind w:firstLine="420"/>
        <w:rPr>
          <w:rFonts w:ascii="Consolas" w:eastAsia="Consolas" w:hAnsi="Consolas"/>
          <w:color w:val="000000"/>
          <w:sz w:val="20"/>
          <w:highlight w:val="white"/>
        </w:rPr>
      </w:pPr>
    </w:p>
    <w:p w:rsidR="00B93D31" w:rsidRDefault="0024635C">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hAnsi="Consolas" w:hint="eastAsia"/>
          <w:color w:val="000000"/>
          <w:sz w:val="20"/>
          <w:highlight w:val="white"/>
        </w:rPr>
        <w:t>callback function</w:t>
      </w:r>
    </w:p>
    <w:p w:rsidR="00B93D31" w:rsidRDefault="00B93D31">
      <w:pPr>
        <w:ind w:firstLine="420"/>
        <w:rPr>
          <w:rFonts w:ascii="微软雅黑" w:eastAsia="微软雅黑" w:hAnsi="微软雅黑" w:cs="微软雅黑"/>
        </w:rPr>
      </w:pPr>
    </w:p>
    <w:p w:rsidR="00B93D31" w:rsidRDefault="0024635C">
      <w:pPr>
        <w:pStyle w:val="2"/>
      </w:pPr>
      <w:bookmarkStart w:id="89" w:name="_Toc30182"/>
      <w:r>
        <w:rPr>
          <w:rFonts w:hint="eastAsia"/>
        </w:rPr>
        <w:t>CallbackData&lt;T&gt;</w:t>
      </w:r>
      <w:bookmarkEnd w:id="89"/>
    </w:p>
    <w:p w:rsidR="00B93D31" w:rsidRDefault="0024635C">
      <w:pPr>
        <w:pStyle w:val="3"/>
        <w:rPr>
          <w:rFonts w:hint="default"/>
        </w:rPr>
      </w:pPr>
      <w:bookmarkStart w:id="90" w:name="_Toc2404"/>
      <w:r>
        <w:t>Description</w:t>
      </w:r>
      <w:bookmarkEnd w:id="90"/>
    </w:p>
    <w:p w:rsidR="00B93D31" w:rsidRDefault="0024635C">
      <w:pPr>
        <w:ind w:firstLine="420"/>
        <w:rPr>
          <w:rFonts w:ascii="微软雅黑" w:eastAsia="微软雅黑" w:hAnsi="微软雅黑" w:cs="微软雅黑"/>
        </w:rPr>
      </w:pPr>
      <w:r>
        <w:rPr>
          <w:rFonts w:ascii="微软雅黑" w:eastAsia="微软雅黑" w:hAnsi="微软雅黑" w:cs="微软雅黑" w:hint="eastAsia"/>
        </w:rPr>
        <w:t>Callback object</w:t>
      </w:r>
    </w:p>
    <w:p w:rsidR="00B93D31" w:rsidRDefault="0024635C">
      <w:pPr>
        <w:pStyle w:val="3"/>
        <w:rPr>
          <w:rFonts w:ascii="微软雅黑" w:eastAsia="微软雅黑" w:hAnsi="微软雅黑" w:cs="微软雅黑" w:hint="default"/>
        </w:rPr>
      </w:pPr>
      <w:bookmarkStart w:id="91" w:name="_Toc15133"/>
      <w:r>
        <w:t>Field</w:t>
      </w:r>
      <w:r>
        <w:t>s</w:t>
      </w:r>
      <w:bookmarkEnd w:id="91"/>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B93D31">
            <w:pPr>
              <w:rPr>
                <w:rFonts w:ascii="Consolas" w:hAnsi="Consolas"/>
                <w:color w:val="000000"/>
                <w:sz w:val="20"/>
                <w:highlight w:val="white"/>
                <w:shd w:val="clear" w:color="FFFFFF" w:fill="D9D9D9"/>
              </w:rPr>
            </w:pPr>
            <w:hyperlink w:anchor="_StatusCode" w:history="1">
              <w:r w:rsidR="0024635C">
                <w:rPr>
                  <w:rStyle w:val="a7"/>
                  <w:rFonts w:ascii="Consolas" w:hAnsi="Consolas" w:hint="eastAsia"/>
                  <w:color w:val="000000"/>
                  <w:sz w:val="20"/>
                </w:rPr>
                <w:t xml:space="preserve">Status </w:t>
              </w:r>
            </w:hyperlink>
            <w:r w:rsidR="0024635C">
              <w:rPr>
                <w:rFonts w:ascii="Consolas" w:hAnsi="Consolas" w:hint="eastAsia"/>
                <w:color w:val="000000"/>
                <w:sz w:val="20"/>
              </w:rPr>
              <w:t>of execution</w:t>
            </w:r>
          </w:p>
        </w:tc>
      </w:tr>
      <w:tr w:rsidR="00B93D31">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type</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rPr>
              <w:t>Interface Type, used to distinguish between operating interface</w:t>
            </w:r>
          </w:p>
        </w:tc>
      </w:tr>
      <w:tr w:rsidR="00B93D31">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result</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w:t>
            </w:r>
          </w:p>
        </w:tc>
        <w:tc>
          <w:tcPr>
            <w:tcW w:w="2841" w:type="dxa"/>
            <w:shd w:val="clear" w:color="auto" w:fill="auto"/>
            <w:vAlign w:val="center"/>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w:t>
            </w:r>
            <w:r>
              <w:rPr>
                <w:rFonts w:ascii="Consolas" w:hAnsi="Consolas" w:hint="eastAsia"/>
                <w:color w:val="000000"/>
                <w:sz w:val="20"/>
                <w:highlight w:val="white"/>
                <w:shd w:val="clear" w:color="FFFFFF" w:fill="D9D9D9"/>
              </w:rPr>
              <w:t>esult of execution</w:t>
            </w:r>
          </w:p>
        </w:tc>
      </w:tr>
    </w:tbl>
    <w:p w:rsidR="00B93D31" w:rsidRDefault="0024635C">
      <w:pPr>
        <w:pStyle w:val="2"/>
      </w:pPr>
      <w:bookmarkStart w:id="92" w:name="_Toc25991"/>
      <w:bookmarkStart w:id="93" w:name="_LoginBean"/>
      <w:r>
        <w:rPr>
          <w:rFonts w:hint="eastAsia"/>
        </w:rPr>
        <w:t>LoginBean</w:t>
      </w:r>
      <w:bookmarkEnd w:id="92"/>
    </w:p>
    <w:p w:rsidR="00B93D31" w:rsidRDefault="0024635C">
      <w:pPr>
        <w:pStyle w:val="3"/>
        <w:rPr>
          <w:rFonts w:hint="default"/>
        </w:rPr>
      </w:pPr>
      <w:bookmarkStart w:id="94" w:name="_Toc23287"/>
      <w:bookmarkEnd w:id="93"/>
      <w:r>
        <w:t>Description</w:t>
      </w:r>
      <w:bookmarkEnd w:id="94"/>
    </w:p>
    <w:p w:rsidR="00B93D31" w:rsidRDefault="0024635C">
      <w:pPr>
        <w:ind w:firstLine="420"/>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Connnect Device.</w:t>
      </w:r>
    </w:p>
    <w:p w:rsidR="00B93D31" w:rsidRDefault="0024635C">
      <w:pPr>
        <w:pStyle w:val="3"/>
        <w:rPr>
          <w:rFonts w:ascii="微软雅黑" w:eastAsia="微软雅黑" w:hAnsi="微软雅黑" w:cs="微软雅黑" w:hint="default"/>
        </w:rPr>
      </w:pPr>
      <w:bookmarkStart w:id="95" w:name="_Toc16975"/>
      <w:r>
        <w:t>Fields</w:t>
      </w:r>
      <w:bookmarkEnd w:id="95"/>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hardwareVersion</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rPr>
              <w:t>Device version</w:t>
            </w:r>
          </w:p>
        </w:tc>
      </w:tr>
      <w:tr w:rsidR="00B93D31">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deviceId</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2841" w:type="dxa"/>
            <w:shd w:val="clear" w:color="auto" w:fill="auto"/>
          </w:tcPr>
          <w:p w:rsidR="00B93D31" w:rsidRDefault="0024635C">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 id</w:t>
            </w:r>
          </w:p>
        </w:tc>
      </w:tr>
    </w:tbl>
    <w:p w:rsidR="00B93D31" w:rsidRDefault="0024635C">
      <w:pPr>
        <w:pStyle w:val="2"/>
        <w:rPr>
          <w:rFonts w:ascii="微软雅黑" w:eastAsia="微软雅黑" w:hAnsi="微软雅黑" w:cs="微软雅黑"/>
        </w:rPr>
      </w:pPr>
      <w:bookmarkStart w:id="96" w:name="_Toc1088"/>
      <w:bookmarkStart w:id="97" w:name="_BatteryBean"/>
      <w:r>
        <w:rPr>
          <w:rFonts w:hint="eastAsia"/>
        </w:rPr>
        <w:t>BatteryBean</w:t>
      </w:r>
      <w:bookmarkEnd w:id="96"/>
    </w:p>
    <w:p w:rsidR="00B93D31" w:rsidRDefault="0024635C">
      <w:pPr>
        <w:pStyle w:val="3"/>
        <w:rPr>
          <w:rFonts w:hint="default"/>
        </w:rPr>
      </w:pPr>
      <w:bookmarkStart w:id="98" w:name="_Toc10669"/>
      <w:bookmarkEnd w:id="97"/>
      <w:r>
        <w:t>Description</w:t>
      </w:r>
      <w:bookmarkEnd w:id="98"/>
    </w:p>
    <w:p w:rsidR="00B93D31" w:rsidRDefault="0024635C">
      <w:pPr>
        <w:ind w:firstLine="420"/>
      </w:pPr>
      <w:r>
        <w:lastRenderedPageBreak/>
        <w:t>T</w:t>
      </w:r>
      <w:r>
        <w:rPr>
          <w:rFonts w:hint="eastAsia"/>
        </w:rPr>
        <w:t>he result of getting battery</w:t>
      </w:r>
    </w:p>
    <w:p w:rsidR="00B93D31" w:rsidRDefault="0024635C">
      <w:pPr>
        <w:pStyle w:val="3"/>
        <w:rPr>
          <w:rFonts w:ascii="微软雅黑" w:eastAsia="微软雅黑" w:hAnsi="微软雅黑" w:cs="微软雅黑" w:hint="default"/>
        </w:rPr>
      </w:pPr>
      <w:bookmarkStart w:id="99" w:name="_Toc15898"/>
      <w:r>
        <w:t>Fields</w:t>
      </w:r>
      <w:bookmarkEnd w:id="99"/>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vAlign w:val="center"/>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chargingState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Charging or not</w:t>
            </w:r>
            <w:r>
              <w:rPr>
                <w:rFonts w:ascii="Consolas" w:hAnsi="Consolas" w:hint="eastAsia"/>
                <w:color w:val="000000"/>
                <w:sz w:val="20"/>
                <w:highlight w:val="white"/>
              </w:rPr>
              <w: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w:t>
            </w:r>
            <w:r>
              <w:rPr>
                <w:rFonts w:ascii="Consolas" w:hAnsi="Consolas" w:hint="eastAsia"/>
                <w:color w:val="000000"/>
                <w:sz w:val="20"/>
                <w:highlight w:val="white"/>
              </w:rPr>
              <w:t>：</w:t>
            </w:r>
            <w:r>
              <w:rPr>
                <w:rFonts w:ascii="Consolas" w:hAnsi="Consolas" w:hint="eastAsia"/>
                <w:color w:val="000000"/>
                <w:sz w:val="20"/>
                <w:highlight w:val="white"/>
              </w:rPr>
              <w:t xml:space="preserve">not </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 charging</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quantity</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 xml:space="preserve">Percentage of </w:t>
            </w:r>
            <w:r>
              <w:rPr>
                <w:rFonts w:ascii="Consolas" w:hAnsi="Consolas" w:hint="eastAsia"/>
                <w:color w:val="000000"/>
                <w:sz w:val="20"/>
              </w:rPr>
              <w:t>battery</w:t>
            </w:r>
            <w:r>
              <w:rPr>
                <w:rFonts w:ascii="Consolas" w:hAnsi="Consolas" w:hint="eastAsia"/>
                <w:color w:val="000000"/>
                <w:sz w:val="20"/>
                <w:highlight w:val="white"/>
              </w:rPr>
              <w:t>, It</w:t>
            </w:r>
            <w:r>
              <w:rPr>
                <w:rFonts w:ascii="Consolas" w:hAnsi="Consolas"/>
                <w:color w:val="000000"/>
                <w:sz w:val="20"/>
                <w:highlight w:val="white"/>
              </w:rPr>
              <w:t>’</w:t>
            </w:r>
            <w:r>
              <w:rPr>
                <w:rFonts w:ascii="Consolas" w:hAnsi="Consolas" w:hint="eastAsia"/>
                <w:color w:val="000000"/>
                <w:sz w:val="20"/>
                <w:highlight w:val="white"/>
              </w:rPr>
              <w:t>s disable when charging</w:t>
            </w:r>
          </w:p>
        </w:tc>
      </w:tr>
    </w:tbl>
    <w:p w:rsidR="00B93D31" w:rsidRDefault="0024635C">
      <w:pPr>
        <w:pStyle w:val="2"/>
      </w:pPr>
      <w:bookmarkStart w:id="100" w:name="_Toc24425"/>
      <w:bookmarkStart w:id="101" w:name="_RealTimeData"/>
      <w:r>
        <w:rPr>
          <w:rFonts w:hint="eastAsia"/>
        </w:rPr>
        <w:t>RealTimeData</w:t>
      </w:r>
      <w:bookmarkEnd w:id="100"/>
    </w:p>
    <w:p w:rsidR="00B93D31" w:rsidRDefault="0024635C">
      <w:pPr>
        <w:pStyle w:val="3"/>
        <w:rPr>
          <w:rFonts w:hint="default"/>
        </w:rPr>
      </w:pPr>
      <w:bookmarkStart w:id="102" w:name="_Toc22954"/>
      <w:bookmarkEnd w:id="101"/>
      <w:r>
        <w:t>Description</w:t>
      </w:r>
      <w:bookmarkEnd w:id="102"/>
    </w:p>
    <w:p w:rsidR="00B93D31" w:rsidRDefault="0024635C">
      <w:pPr>
        <w:ind w:firstLine="420"/>
        <w:jc w:val="left"/>
        <w:rPr>
          <w:rFonts w:ascii="Consolas" w:hAnsi="Consolas"/>
          <w:color w:val="000000"/>
          <w:sz w:val="20"/>
          <w:highlight w:val="white"/>
        </w:rPr>
      </w:pPr>
      <w:r>
        <w:rPr>
          <w:rFonts w:ascii="Consolas" w:hAnsi="Consolas" w:hint="eastAsia"/>
          <w:color w:val="000000"/>
          <w:sz w:val="20"/>
          <w:highlight w:val="white"/>
        </w:rPr>
        <w:t xml:space="preserve">The </w:t>
      </w:r>
      <w:r>
        <w:rPr>
          <w:rFonts w:ascii="Consolas" w:hAnsi="Consolas" w:hint="eastAsia"/>
          <w:color w:val="000000"/>
          <w:sz w:val="20"/>
          <w:highlight w:val="white"/>
        </w:rPr>
        <w:t>result of getting sleep data (Real-time)</w:t>
      </w:r>
    </w:p>
    <w:p w:rsidR="00B93D31" w:rsidRDefault="00B93D31"/>
    <w:p w:rsidR="00B93D31" w:rsidRDefault="0024635C">
      <w:pPr>
        <w:pStyle w:val="3"/>
        <w:rPr>
          <w:rFonts w:ascii="微软雅黑" w:eastAsia="微软雅黑" w:hAnsi="微软雅黑" w:cs="微软雅黑" w:hint="default"/>
        </w:rPr>
      </w:pPr>
      <w:bookmarkStart w:id="103" w:name="_Toc8843"/>
      <w:r>
        <w:t>Fields</w:t>
      </w:r>
      <w:bookmarkEnd w:id="10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H</w:t>
            </w:r>
            <w:r>
              <w:rPr>
                <w:rFonts w:ascii="Consolas" w:hAnsi="Consolas" w:hint="eastAsia"/>
                <w:color w:val="000000"/>
                <w:sz w:val="20"/>
                <w:highlight w:val="white"/>
              </w:rPr>
              <w:t>eart rate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 xml:space="preserve">Breath </w:t>
            </w:r>
            <w:r>
              <w:rPr>
                <w:rFonts w:ascii="Consolas" w:hAnsi="Consolas" w:hint="eastAsia"/>
                <w:color w:val="000000"/>
                <w:sz w:val="20"/>
                <w:highlight w:val="white"/>
              </w:rPr>
              <w:t>rate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2841" w:type="dxa"/>
            <w:shd w:val="clear" w:color="auto" w:fill="auto"/>
            <w:vAlign w:val="center"/>
          </w:tcPr>
          <w:p w:rsidR="00B93D31" w:rsidRDefault="00B93D31">
            <w:pPr>
              <w:jc w:val="left"/>
              <w:rPr>
                <w:rFonts w:ascii="Consolas" w:hAnsi="Consolas"/>
                <w:color w:val="000000"/>
                <w:sz w:val="20"/>
                <w:highlight w:val="white"/>
                <w:shd w:val="clear" w:color="FFFFFF" w:fill="D9D9D9"/>
              </w:rPr>
            </w:pPr>
            <w:hyperlink w:anchor="_SleepStatusType" w:history="1">
              <w:r w:rsidR="0024635C">
                <w:rPr>
                  <w:rStyle w:val="a6"/>
                  <w:rFonts w:hint="eastAsia"/>
                </w:rPr>
                <w:t>SleepStatusType</w:t>
              </w:r>
            </w:hyperlink>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statusValue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 Unit</w:t>
            </w:r>
            <w:r>
              <w:rPr>
                <w:rFonts w:ascii="Consolas" w:hAnsi="Consolas" w:hint="eastAsia"/>
                <w:color w:val="000000"/>
                <w:sz w:val="20"/>
                <w:highlight w:val="white"/>
              </w:rPr>
              <w:t>(Millisecond)</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sleepFlag</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A</w:t>
            </w:r>
            <w:r>
              <w:rPr>
                <w:rFonts w:ascii="Consolas" w:hAnsi="Consolas" w:hint="eastAsia"/>
                <w:color w:val="000000"/>
                <w:sz w:val="20"/>
                <w:highlight w:val="white"/>
              </w:rPr>
              <w:t>sleep or not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w:t>
            </w:r>
            <w:r>
              <w:rPr>
                <w:rFonts w:ascii="Consolas" w:hAnsi="Consolas" w:hint="eastAsia"/>
                <w:color w:val="000000"/>
                <w:sz w:val="20"/>
                <w:highlight w:val="white"/>
              </w:rPr>
              <w:t>: asleep</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0</w:t>
            </w:r>
            <w:r>
              <w:rPr>
                <w:rFonts w:ascii="Consolas" w:hAnsi="Consolas" w:hint="eastAsia"/>
                <w:color w:val="000000"/>
                <w:sz w:val="20"/>
                <w:highlight w:val="white"/>
              </w:rPr>
              <w:t xml:space="preserve">: not </w:t>
            </w:r>
          </w:p>
        </w:tc>
      </w:tr>
      <w:tr w:rsidR="00B93D31">
        <w:tc>
          <w:tcPr>
            <w:tcW w:w="2841" w:type="dxa"/>
            <w:shd w:val="clear" w:color="auto" w:fill="auto"/>
            <w:vAlign w:val="center"/>
          </w:tcPr>
          <w:p w:rsidR="00B93D31" w:rsidRDefault="001313D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wakeF</w:t>
            </w:r>
            <w:r w:rsidR="0024635C">
              <w:rPr>
                <w:rFonts w:ascii="Consolas" w:hAnsi="Consolas" w:hint="eastAsia"/>
                <w:color w:val="000000"/>
                <w:sz w:val="20"/>
                <w:highlight w:val="white"/>
                <w:shd w:val="clear" w:color="FFFFFF" w:fill="D9D9D9"/>
              </w:rPr>
              <w:t>l</w:t>
            </w:r>
            <w:r>
              <w:rPr>
                <w:rFonts w:ascii="Consolas" w:hAnsi="Consolas" w:hint="eastAsia"/>
                <w:color w:val="000000"/>
                <w:sz w:val="20"/>
                <w:highlight w:val="white"/>
                <w:shd w:val="clear" w:color="FFFFFF" w:fill="D9D9D9"/>
              </w:rPr>
              <w:t>a</w:t>
            </w:r>
            <w:r w:rsidR="0024635C">
              <w:rPr>
                <w:rFonts w:ascii="Consolas" w:hAnsi="Consolas" w:hint="eastAsia"/>
                <w:color w:val="000000"/>
                <w:sz w:val="20"/>
                <w:highlight w:val="white"/>
                <w:shd w:val="clear" w:color="FFFFFF" w:fill="D9D9D9"/>
              </w:rPr>
              <w:t>g</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A</w:t>
            </w:r>
            <w:r>
              <w:rPr>
                <w:rFonts w:ascii="Consolas" w:hAnsi="Consolas" w:hint="eastAsia"/>
                <w:color w:val="000000"/>
                <w:sz w:val="20"/>
                <w:highlight w:val="white"/>
              </w:rPr>
              <w:t xml:space="preserve">wake or not </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w:t>
            </w:r>
            <w:r>
              <w:rPr>
                <w:rFonts w:ascii="Consolas" w:hAnsi="Consolas" w:hint="eastAsia"/>
                <w:color w:val="000000"/>
                <w:sz w:val="20"/>
                <w:highlight w:val="white"/>
              </w:rPr>
              <w:t>: awake</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0</w:t>
            </w:r>
            <w:r>
              <w:rPr>
                <w:rFonts w:ascii="Consolas" w:hAnsi="Consolas" w:hint="eastAsia"/>
                <w:color w:val="000000"/>
                <w:sz w:val="20"/>
                <w:highlight w:val="white"/>
              </w:rPr>
              <w:t>: not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eTemp</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Ambient temperature (required equipment support)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eWet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Ambient humidity (required equipment support)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eLight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Ambient light intensity (required </w:t>
            </w:r>
            <w:r>
              <w:rPr>
                <w:rFonts w:ascii="Consolas" w:hAnsi="Consolas" w:hint="eastAsia"/>
                <w:color w:val="000000"/>
                <w:sz w:val="20"/>
                <w:highlight w:val="white"/>
                <w:shd w:val="clear" w:color="FFFFFF" w:fill="D9D9D9"/>
              </w:rPr>
              <w:t xml:space="preserve">equipment </w:t>
            </w:r>
            <w:r>
              <w:rPr>
                <w:rFonts w:ascii="Consolas" w:hAnsi="Consolas" w:hint="eastAsia"/>
                <w:color w:val="000000"/>
                <w:sz w:val="20"/>
                <w:highlight w:val="white"/>
                <w:shd w:val="clear" w:color="FFFFFF" w:fill="D9D9D9"/>
              </w:rPr>
              <w:lastRenderedPageBreak/>
              <w:t>support)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lastRenderedPageBreak/>
              <w:t>eCo2</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Environmental carbon dioxide content (required equipment support)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eNoise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Ambient noise (required equipment support)</w:t>
            </w:r>
          </w:p>
        </w:tc>
      </w:tr>
    </w:tbl>
    <w:p w:rsidR="00B93D31" w:rsidRDefault="00B93D31"/>
    <w:p w:rsidR="00B93D31" w:rsidRDefault="0024635C">
      <w:pPr>
        <w:pStyle w:val="2"/>
      </w:pPr>
      <w:bookmarkStart w:id="104" w:name="_Toc27246"/>
      <w:bookmarkStart w:id="105" w:name="_OriginalData"/>
      <w:r>
        <w:rPr>
          <w:rFonts w:hint="eastAsia"/>
        </w:rPr>
        <w:t>OriginalData</w:t>
      </w:r>
      <w:bookmarkEnd w:id="104"/>
    </w:p>
    <w:p w:rsidR="00B93D31" w:rsidRDefault="0024635C">
      <w:pPr>
        <w:pStyle w:val="3"/>
        <w:rPr>
          <w:rFonts w:hint="default"/>
        </w:rPr>
      </w:pPr>
      <w:bookmarkStart w:id="106" w:name="_Toc3813"/>
      <w:bookmarkEnd w:id="105"/>
      <w:r>
        <w:t>Description</w:t>
      </w:r>
      <w:bookmarkEnd w:id="106"/>
    </w:p>
    <w:p w:rsidR="00B93D31" w:rsidRDefault="0024635C">
      <w:pPr>
        <w:ind w:firstLine="420"/>
      </w:pPr>
      <w:r>
        <w:t>T</w:t>
      </w:r>
      <w:r>
        <w:rPr>
          <w:rFonts w:hint="eastAsia"/>
        </w:rPr>
        <w:t>he result of getting signal strength</w:t>
      </w:r>
    </w:p>
    <w:p w:rsidR="00B93D31" w:rsidRDefault="0024635C">
      <w:pPr>
        <w:pStyle w:val="3"/>
        <w:rPr>
          <w:rFonts w:ascii="微软雅黑" w:eastAsia="微软雅黑" w:hAnsi="微软雅黑" w:cs="微软雅黑" w:hint="default"/>
        </w:rPr>
      </w:pPr>
      <w:bookmarkStart w:id="107" w:name="_Toc16911"/>
      <w:r>
        <w:t>Fields</w:t>
      </w:r>
      <w:bookmarkEnd w:id="107"/>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rPr>
              <w:t xml:space="preserve">Heart </w:t>
            </w:r>
            <w:r>
              <w:rPr>
                <w:rFonts w:ascii="Consolas" w:hAnsi="Consolas" w:hint="eastAsia"/>
                <w:color w:val="000000"/>
                <w:sz w:val="20"/>
              </w:rPr>
              <w:t>r</w:t>
            </w:r>
            <w:r>
              <w:rPr>
                <w:rFonts w:ascii="Consolas" w:hAnsi="Consolas"/>
                <w:color w:val="000000"/>
                <w:sz w:val="20"/>
              </w:rPr>
              <w:t>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Breath rate</w:t>
            </w:r>
          </w:p>
        </w:tc>
      </w:tr>
    </w:tbl>
    <w:p w:rsidR="00B93D31" w:rsidRDefault="0024635C">
      <w:pPr>
        <w:pStyle w:val="2"/>
      </w:pPr>
      <w:bookmarkStart w:id="108" w:name="_Toc18453"/>
      <w:bookmarkStart w:id="109" w:name="_HistoryData"/>
      <w:r>
        <w:rPr>
          <w:rFonts w:hint="eastAsia"/>
        </w:rPr>
        <w:t>HistoryData</w:t>
      </w:r>
      <w:bookmarkEnd w:id="108"/>
    </w:p>
    <w:p w:rsidR="00B93D31" w:rsidRDefault="0024635C">
      <w:pPr>
        <w:pStyle w:val="3"/>
        <w:rPr>
          <w:rFonts w:hint="default"/>
        </w:rPr>
      </w:pPr>
      <w:bookmarkStart w:id="110" w:name="_Toc5093"/>
      <w:bookmarkEnd w:id="109"/>
      <w:r>
        <w:t>Description</w:t>
      </w:r>
      <w:bookmarkEnd w:id="110"/>
    </w:p>
    <w:p w:rsidR="00B93D31" w:rsidRDefault="0024635C">
      <w:pPr>
        <w:ind w:firstLine="420"/>
      </w:pPr>
      <w:r>
        <w:t>T</w:t>
      </w:r>
      <w:r>
        <w:rPr>
          <w:rFonts w:hint="eastAsia"/>
        </w:rPr>
        <w:t>he result of getting sleep rep</w:t>
      </w:r>
      <w:r>
        <w:rPr>
          <w:rFonts w:hint="eastAsia"/>
        </w:rPr>
        <w:t>ort</w:t>
      </w:r>
    </w:p>
    <w:p w:rsidR="00B93D31" w:rsidRDefault="00B93D31"/>
    <w:p w:rsidR="00B93D31" w:rsidRDefault="0024635C">
      <w:pPr>
        <w:pStyle w:val="3"/>
        <w:rPr>
          <w:rFonts w:ascii="微软雅黑" w:eastAsia="微软雅黑" w:hAnsi="微软雅黑" w:cs="微软雅黑" w:hint="default"/>
        </w:rPr>
      </w:pPr>
      <w:bookmarkStart w:id="111" w:name="_Toc8573"/>
      <w:r>
        <w:t>Fields</w:t>
      </w:r>
      <w:bookmarkEnd w:id="111"/>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summary</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Summary</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Summary" w:history="1">
              <w:r>
                <w:rPr>
                  <w:rStyle w:val="a7"/>
                  <w:rFonts w:ascii="Consolas" w:hAnsi="Consolas" w:hint="eastAsia"/>
                  <w:sz w:val="20"/>
                  <w:highlight w:val="white"/>
                  <w:shd w:val="clear" w:color="FFFFFF" w:fill="D9D9D9"/>
                </w:rPr>
                <w:t>Summary</w:t>
              </w:r>
            </w:hyperlink>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Detail" w:history="1">
              <w:r>
                <w:rPr>
                  <w:rStyle w:val="a7"/>
                  <w:rFonts w:ascii="Consolas" w:hAnsi="Consolas" w:hint="eastAsia"/>
                  <w:sz w:val="20"/>
                  <w:highlight w:val="white"/>
                  <w:shd w:val="clear" w:color="FFFFFF" w:fill="D9D9D9"/>
                </w:rPr>
                <w:t>Detail</w:t>
              </w:r>
            </w:hyperlink>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analy</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Analysis</w:t>
            </w:r>
          </w:p>
        </w:tc>
        <w:tc>
          <w:tcPr>
            <w:tcW w:w="2841" w:type="dxa"/>
            <w:shd w:val="clear" w:color="auto" w:fill="auto"/>
            <w:vAlign w:val="center"/>
          </w:tcPr>
          <w:p w:rsidR="00B93D31" w:rsidRDefault="00B93D31">
            <w:pPr>
              <w:jc w:val="left"/>
              <w:rPr>
                <w:rFonts w:ascii="Consolas" w:hAnsi="Consolas"/>
                <w:color w:val="000000"/>
                <w:sz w:val="20"/>
                <w:highlight w:val="white"/>
                <w:shd w:val="clear" w:color="FFFFFF" w:fill="D9D9D9"/>
              </w:rPr>
            </w:pPr>
            <w:hyperlink w:anchor="_Analysis" w:history="1">
              <w:r w:rsidR="0024635C">
                <w:rPr>
                  <w:rStyle w:val="a6"/>
                  <w:rFonts w:ascii="Consolas" w:hAnsi="Consolas" w:hint="eastAsia"/>
                  <w:sz w:val="20"/>
                  <w:highlight w:val="white"/>
                  <w:shd w:val="clear" w:color="FFFFFF" w:fill="D9D9D9"/>
                </w:rPr>
                <w:t>Analysis</w:t>
              </w:r>
            </w:hyperlink>
          </w:p>
        </w:tc>
      </w:tr>
    </w:tbl>
    <w:p w:rsidR="00B93D31" w:rsidRDefault="0024635C">
      <w:pPr>
        <w:pStyle w:val="2"/>
      </w:pPr>
      <w:bookmarkStart w:id="112" w:name="_Toc17807"/>
      <w:bookmarkStart w:id="113" w:name="_Summary"/>
      <w:r>
        <w:rPr>
          <w:rFonts w:hint="eastAsia"/>
        </w:rPr>
        <w:t>Summary</w:t>
      </w:r>
      <w:bookmarkEnd w:id="112"/>
    </w:p>
    <w:p w:rsidR="00B93D31" w:rsidRDefault="0024635C">
      <w:pPr>
        <w:pStyle w:val="3"/>
        <w:rPr>
          <w:rFonts w:hint="default"/>
        </w:rPr>
      </w:pPr>
      <w:bookmarkStart w:id="114" w:name="_Toc21241"/>
      <w:bookmarkEnd w:id="113"/>
      <w:r>
        <w:t>Description</w:t>
      </w:r>
      <w:bookmarkEnd w:id="114"/>
    </w:p>
    <w:p w:rsidR="00B93D31" w:rsidRDefault="0024635C">
      <w:pPr>
        <w:ind w:firstLine="420"/>
      </w:pPr>
      <w:r>
        <w:rPr>
          <w:rFonts w:hint="eastAsia"/>
        </w:rPr>
        <w:t>Summary of sleep report</w:t>
      </w:r>
    </w:p>
    <w:p w:rsidR="00B93D31" w:rsidRDefault="0024635C">
      <w:pPr>
        <w:pStyle w:val="3"/>
        <w:rPr>
          <w:rFonts w:ascii="微软雅黑" w:eastAsia="微软雅黑" w:hAnsi="微软雅黑" w:cs="微软雅黑" w:hint="default"/>
        </w:rPr>
      </w:pPr>
      <w:bookmarkStart w:id="115" w:name="_Toc23880"/>
      <w:r>
        <w:lastRenderedPageBreak/>
        <w:t>Fields</w:t>
      </w:r>
      <w:bookmarkEnd w:id="115"/>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recordCount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length of Collecting.</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Unit(</w:t>
            </w:r>
            <w:r>
              <w:rPr>
                <w:rFonts w:ascii="Consolas" w:hAnsi="Consolas"/>
                <w:color w:val="000000"/>
                <w:sz w:val="20"/>
              </w:rPr>
              <w:t>minute</w:t>
            </w:r>
            <w:r>
              <w:rPr>
                <w:rFonts w:ascii="Consolas" w:hAnsi="Consolas" w:hint="eastAsia"/>
                <w:color w:val="000000"/>
                <w:sz w:val="20"/>
                <w:highlight w:val="white"/>
              </w:rPr>
              <w:t>)</w:t>
            </w:r>
          </w:p>
          <w:p w:rsidR="00B93D31" w:rsidRDefault="0024635C">
            <w:pPr>
              <w:jc w:val="left"/>
              <w:rPr>
                <w:rFonts w:ascii="Consolas" w:hAnsi="Consolas"/>
                <w:color w:val="000000"/>
                <w:sz w:val="20"/>
                <w:highlight w:val="white"/>
              </w:rPr>
            </w:pPr>
            <w:r>
              <w:rPr>
                <w:rFonts w:ascii="Consolas" w:hAnsi="Consolas"/>
                <w:color w:val="000000"/>
                <w:sz w:val="20"/>
                <w:highlight w:val="white"/>
              </w:rPr>
              <w:t>E</w:t>
            </w:r>
            <w:r>
              <w:rPr>
                <w:rFonts w:ascii="Consolas" w:hAnsi="Consolas" w:hint="eastAsia"/>
                <w:color w:val="000000"/>
                <w:sz w:val="20"/>
                <w:highlight w:val="white"/>
              </w:rPr>
              <w:t>g:</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300. It means you collect for 300</w:t>
            </w:r>
            <w:r>
              <w:rPr>
                <w:rFonts w:ascii="Consolas" w:hAnsi="Consolas" w:hint="eastAsia"/>
                <w:color w:val="000000"/>
                <w:sz w:val="20"/>
                <w:highlight w:val="white"/>
              </w:rPr>
              <w:t xml:space="preserve"> minutes</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startTime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w:t>
            </w:r>
            <w:bookmarkStart w:id="116" w:name="_GoBack"/>
            <w:r>
              <w:rPr>
                <w:rFonts w:ascii="Consolas" w:hAnsi="Consolas" w:hint="eastAsia"/>
                <w:color w:val="000000"/>
                <w:sz w:val="20"/>
                <w:highlight w:val="white"/>
              </w:rPr>
              <w:t>(second)</w:t>
            </w:r>
            <w:bookmarkEnd w:id="116"/>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stopMode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How to stop collecting</w:t>
            </w:r>
            <w:r>
              <w:rPr>
                <w:rFonts w:ascii="Consolas" w:hAnsi="Consolas" w:hint="eastAsia"/>
                <w:color w:val="000000"/>
                <w:sz w:val="20"/>
                <w:highlight w:val="white"/>
              </w:rPr>
              <w: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0: Call the method </w:t>
            </w:r>
            <w:r>
              <w:rPr>
                <w:rFonts w:ascii="Consolas" w:hAnsi="Consolas"/>
                <w:color w:val="000000"/>
                <w:sz w:val="20"/>
                <w:highlight w:val="white"/>
              </w:rPr>
              <w:t>“</w:t>
            </w:r>
            <w:r>
              <w:rPr>
                <w:rFonts w:ascii="Consolas" w:hAnsi="Consolas" w:hint="eastAsia"/>
                <w:color w:val="000000"/>
                <w:sz w:val="20"/>
                <w:highlight w:val="white"/>
              </w:rPr>
              <w:t>Stop Collecting</w:t>
            </w:r>
            <w:r>
              <w:rPr>
                <w:rFonts w:ascii="Consolas" w:hAnsi="Consolas"/>
                <w:color w:val="000000"/>
                <w:sz w:val="20"/>
                <w:highlight w:val="white"/>
              </w:rPr>
              <w:t>”</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1: </w:t>
            </w:r>
            <w:r>
              <w:rPr>
                <w:rFonts w:ascii="Consolas" w:hAnsi="Consolas"/>
                <w:color w:val="000000"/>
                <w:sz w:val="20"/>
              </w:rPr>
              <w:t>stop automatically</w:t>
            </w:r>
            <w:r>
              <w:rPr>
                <w:rFonts w:ascii="Consolas" w:hAnsi="Consolas" w:hint="eastAsia"/>
                <w:color w:val="000000"/>
                <w:sz w:val="20"/>
              </w:rPr>
              <w:t xml:space="preserve"> if you l</w:t>
            </w:r>
            <w:r>
              <w:rPr>
                <w:rFonts w:ascii="Consolas" w:hAnsi="Consolas"/>
                <w:color w:val="000000"/>
                <w:sz w:val="20"/>
              </w:rPr>
              <w:t>eave the bed for an hour</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2: Error(a</w:t>
            </w:r>
            <w:r>
              <w:rPr>
                <w:rFonts w:ascii="Consolas" w:hAnsi="Consolas" w:hint="eastAsia"/>
                <w:color w:val="000000"/>
                <w:sz w:val="20"/>
                <w:highlight w:val="white"/>
              </w:rPr>
              <w:t>、</w:t>
            </w:r>
            <w:r>
              <w:rPr>
                <w:rFonts w:ascii="Consolas" w:hAnsi="Consolas" w:hint="eastAsia"/>
                <w:color w:val="000000"/>
                <w:sz w:val="20"/>
                <w:highlight w:val="white"/>
              </w:rPr>
              <w:t>Collect more than 24 hours</w:t>
            </w:r>
            <w:r>
              <w:rPr>
                <w:rFonts w:ascii="Consolas" w:hAnsi="Consolas" w:hint="eastAsia"/>
                <w:color w:val="000000"/>
                <w:sz w:val="20"/>
                <w:highlight w:val="white"/>
              </w:rPr>
              <w:t>，</w:t>
            </w:r>
            <w:r>
              <w:rPr>
                <w:rFonts w:ascii="Consolas" w:hAnsi="Consolas" w:hint="eastAsia"/>
                <w:color w:val="000000"/>
                <w:sz w:val="20"/>
                <w:highlight w:val="white"/>
              </w:rPr>
              <w:t>b</w:t>
            </w:r>
            <w:r>
              <w:rPr>
                <w:rFonts w:ascii="Consolas" w:hAnsi="Consolas" w:hint="eastAsia"/>
                <w:color w:val="000000"/>
                <w:sz w:val="20"/>
                <w:highlight w:val="white"/>
              </w:rPr>
              <w:t>、</w:t>
            </w:r>
            <w:r>
              <w:rPr>
                <w:rFonts w:ascii="Consolas" w:hAnsi="Consolas" w:hint="eastAsia"/>
                <w:color w:val="000000"/>
                <w:sz w:val="20"/>
                <w:highlight w:val="white"/>
              </w:rPr>
              <w:t>Pillow</w:t>
            </w:r>
            <w:r>
              <w:rPr>
                <w:rFonts w:ascii="Consolas" w:hAnsi="Consolas" w:hint="eastAsia"/>
                <w:color w:val="000000"/>
                <w:sz w:val="20"/>
                <w:highlight w:val="white"/>
              </w:rPr>
              <w:t xml:space="preserve"> shutdown c</w:t>
            </w:r>
            <w:r>
              <w:rPr>
                <w:rFonts w:ascii="Consolas" w:hAnsi="Consolas" w:hint="eastAsia"/>
                <w:color w:val="000000"/>
                <w:sz w:val="20"/>
                <w:highlight w:val="white"/>
              </w:rPr>
              <w:t>、</w:t>
            </w:r>
            <w:r>
              <w:rPr>
                <w:rFonts w:ascii="Consolas" w:hAnsi="Consolas" w:hint="eastAsia"/>
                <w:color w:val="000000"/>
                <w:sz w:val="20"/>
                <w:highlight w:val="white"/>
              </w:rPr>
              <w:t>upgrade)</w:t>
            </w:r>
          </w:p>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 restart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timeStep </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Record interval (default 60s, ie: 1 minute a time a point)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r>
    </w:tbl>
    <w:p w:rsidR="00B93D31" w:rsidRDefault="0024635C">
      <w:pPr>
        <w:pStyle w:val="2"/>
      </w:pPr>
      <w:bookmarkStart w:id="117" w:name="_Toc2150"/>
      <w:bookmarkStart w:id="118" w:name="_Detail"/>
      <w:r>
        <w:rPr>
          <w:rFonts w:hint="eastAsia"/>
        </w:rPr>
        <w:t>Detail</w:t>
      </w:r>
      <w:bookmarkEnd w:id="117"/>
    </w:p>
    <w:p w:rsidR="00B93D31" w:rsidRDefault="0024635C">
      <w:pPr>
        <w:pStyle w:val="3"/>
        <w:rPr>
          <w:rFonts w:hint="default"/>
        </w:rPr>
      </w:pPr>
      <w:bookmarkStart w:id="119" w:name="_Toc17374"/>
      <w:bookmarkEnd w:id="118"/>
      <w:r>
        <w:t>Description</w:t>
      </w:r>
      <w:bookmarkEnd w:id="119"/>
    </w:p>
    <w:p w:rsidR="00B93D31" w:rsidRDefault="0024635C">
      <w:pPr>
        <w:ind w:firstLine="420"/>
      </w:pPr>
      <w:r>
        <w:rPr>
          <w:rFonts w:hint="eastAsia"/>
        </w:rPr>
        <w:t xml:space="preserve">Detail </w:t>
      </w:r>
      <w:r>
        <w:rPr>
          <w:rFonts w:hint="eastAsia"/>
        </w:rPr>
        <w:t>of sleep report</w:t>
      </w:r>
    </w:p>
    <w:p w:rsidR="00B93D31" w:rsidRDefault="0024635C">
      <w:pPr>
        <w:pStyle w:val="3"/>
        <w:rPr>
          <w:rFonts w:ascii="微软雅黑" w:eastAsia="微软雅黑" w:hAnsi="微软雅黑" w:cs="微软雅黑" w:hint="default"/>
        </w:rPr>
      </w:pPr>
      <w:bookmarkStart w:id="120" w:name="_Toc18992"/>
      <w:r>
        <w:t>Fields</w:t>
      </w:r>
      <w:bookmarkEnd w:id="120"/>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breathRate</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B</w:t>
            </w:r>
            <w:r>
              <w:rPr>
                <w:rFonts w:ascii="Consolas" w:hAnsi="Consolas" w:hint="eastAsia"/>
                <w:color w:val="000000"/>
                <w:sz w:val="20"/>
                <w:highlight w:val="white"/>
              </w:rPr>
              <w:t>reath rate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heartRate</w:t>
            </w:r>
          </w:p>
        </w:tc>
        <w:tc>
          <w:tcPr>
            <w:tcW w:w="2841" w:type="dxa"/>
            <w:shd w:val="clear" w:color="auto" w:fill="auto"/>
            <w:vAlign w:val="center"/>
          </w:tcPr>
          <w:p w:rsidR="00B93D31" w:rsidRDefault="0024635C">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H</w:t>
            </w:r>
            <w:r>
              <w:rPr>
                <w:rFonts w:ascii="Consolas" w:hAnsi="Consolas" w:hint="eastAsia"/>
                <w:color w:val="000000"/>
                <w:sz w:val="20"/>
                <w:highlight w:val="white"/>
              </w:rPr>
              <w:t>eart rate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status</w:t>
            </w:r>
          </w:p>
        </w:tc>
        <w:tc>
          <w:tcPr>
            <w:tcW w:w="2841" w:type="dxa"/>
            <w:shd w:val="clear" w:color="auto" w:fill="auto"/>
            <w:vAlign w:val="center"/>
          </w:tcPr>
          <w:p w:rsidR="00B93D31" w:rsidRDefault="0024635C">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hint="eastAsia"/>
                <w:color w:val="000000"/>
                <w:sz w:val="20"/>
                <w:highlight w:val="white"/>
              </w:rPr>
              <w:t>Status</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statusValue</w:t>
            </w:r>
          </w:p>
        </w:tc>
        <w:tc>
          <w:tcPr>
            <w:tcW w:w="2841" w:type="dxa"/>
            <w:shd w:val="clear" w:color="auto" w:fill="auto"/>
            <w:vAlign w:val="center"/>
          </w:tcPr>
          <w:p w:rsidR="00B93D31" w:rsidRDefault="0024635C">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eHumidity</w:t>
            </w:r>
          </w:p>
        </w:tc>
        <w:tc>
          <w:tcPr>
            <w:tcW w:w="2841" w:type="dxa"/>
            <w:shd w:val="clear" w:color="auto" w:fill="auto"/>
            <w:vAlign w:val="center"/>
          </w:tcPr>
          <w:p w:rsidR="00B93D31" w:rsidRDefault="0024635C">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Humidity</w:t>
            </w:r>
            <w:r>
              <w:rPr>
                <w:rFonts w:ascii="Consolas" w:hAnsi="Consolas" w:hint="eastAsia"/>
                <w:color w:val="000000"/>
                <w:sz w:val="20"/>
                <w:highlight w:val="white"/>
                <w:shd w:val="clear" w:color="FFFFFF" w:fill="D9D9D9"/>
              </w:rPr>
              <w:t>(required equipment support)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eTemp</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shd w:val="clear" w:color="FFFFFF" w:fill="D9D9D9"/>
              </w:rPr>
            </w:pPr>
            <w:r>
              <w:rPr>
                <w:rFonts w:ascii="Consolas" w:hAnsi="Consolas"/>
                <w:color w:val="000000"/>
                <w:sz w:val="20"/>
                <w:highlight w:val="white"/>
              </w:rPr>
              <w:t>Temperature</w:t>
            </w:r>
            <w:r>
              <w:rPr>
                <w:rFonts w:ascii="Consolas" w:hAnsi="Consolas" w:hint="eastAsia"/>
                <w:color w:val="000000"/>
                <w:sz w:val="20"/>
                <w:highlight w:val="white"/>
                <w:shd w:val="clear" w:color="FFFFFF" w:fill="D9D9D9"/>
              </w:rPr>
              <w:t xml:space="preserve">(required </w:t>
            </w:r>
            <w:r>
              <w:rPr>
                <w:rFonts w:ascii="Consolas" w:hAnsi="Consolas" w:hint="eastAsia"/>
                <w:color w:val="000000"/>
                <w:sz w:val="20"/>
                <w:highlight w:val="white"/>
                <w:shd w:val="clear" w:color="FFFFFF" w:fill="D9D9D9"/>
              </w:rPr>
              <w:lastRenderedPageBreak/>
              <w:t>equipment support)</w:t>
            </w:r>
          </w:p>
        </w:tc>
      </w:tr>
    </w:tbl>
    <w:p w:rsidR="00B93D31" w:rsidRDefault="0024635C">
      <w:pPr>
        <w:pStyle w:val="2"/>
      </w:pPr>
      <w:bookmarkStart w:id="121" w:name="_Toc32635"/>
      <w:bookmarkStart w:id="122" w:name="_Analysis"/>
      <w:r>
        <w:rPr>
          <w:rFonts w:hint="eastAsia"/>
        </w:rPr>
        <w:lastRenderedPageBreak/>
        <w:t>Analysis</w:t>
      </w:r>
      <w:bookmarkEnd w:id="121"/>
    </w:p>
    <w:p w:rsidR="00B93D31" w:rsidRDefault="0024635C">
      <w:pPr>
        <w:pStyle w:val="3"/>
        <w:rPr>
          <w:rFonts w:hint="default"/>
        </w:rPr>
      </w:pPr>
      <w:bookmarkStart w:id="123" w:name="_Toc28547"/>
      <w:bookmarkEnd w:id="122"/>
      <w:r>
        <w:t>Description</w:t>
      </w:r>
      <w:bookmarkEnd w:id="123"/>
    </w:p>
    <w:p w:rsidR="00B93D31" w:rsidRDefault="0024635C">
      <w:pPr>
        <w:ind w:firstLine="420"/>
      </w:pPr>
      <w:r>
        <w:rPr>
          <w:rFonts w:hint="eastAsia"/>
        </w:rPr>
        <w:t xml:space="preserve">Analysis </w:t>
      </w:r>
      <w:r>
        <w:rPr>
          <w:rFonts w:hint="eastAsia"/>
        </w:rPr>
        <w:t>of sleep report</w:t>
      </w:r>
    </w:p>
    <w:p w:rsidR="00B93D31" w:rsidRDefault="00B93D31">
      <w:pPr>
        <w:ind w:firstLine="420"/>
      </w:pPr>
    </w:p>
    <w:p w:rsidR="00B93D31" w:rsidRDefault="0024635C">
      <w:pPr>
        <w:pStyle w:val="3"/>
        <w:rPr>
          <w:rFonts w:ascii="微软雅黑" w:eastAsia="微软雅黑" w:hAnsi="微软雅黑" w:cs="微软雅黑" w:hint="default"/>
        </w:rPr>
      </w:pPr>
      <w:bookmarkStart w:id="124" w:name="_Toc30114"/>
      <w:r>
        <w:t>Fields</w:t>
      </w:r>
      <w:bookmarkEnd w:id="124"/>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B93D31">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averageBreathRate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Average breath rate(n counts per min)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averageHeartBeatRate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Average heart rate(n counts per min)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fallAlseepAllTime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Fall asleep time(Unit:min)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wakeAndLeaveBedBeforeAllTime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Duration of awake before getting up(Unit:min</w:t>
            </w:r>
            <w:r>
              <w:rPr>
                <w:rFonts w:ascii="Consolas" w:hAnsi="Consolas" w:hint="eastAsia"/>
                <w:color w:val="000000"/>
                <w:sz w:val="20"/>
              </w:rPr>
              <w: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leaveBedTimes</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Counts</w:t>
            </w:r>
            <w:r>
              <w:rPr>
                <w:rFonts w:ascii="Consolas" w:hAnsi="Consolas"/>
                <w:color w:val="000000"/>
                <w:sz w:val="20"/>
              </w:rPr>
              <w:t xml:space="preserve"> of leaving bed</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trunOverTimes</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Counts of turning over</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bodyMovementTimes</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Counts of body movement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heartBeatPauseTimes</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Counts of Heat beat Pause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breathPauseTimes</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Counts of apnea</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deepSleepPerc</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Deep sleep percentage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inSleepPerc</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 xml:space="preserve">Mid </w:t>
            </w:r>
            <w:r>
              <w:rPr>
                <w:rFonts w:ascii="Consolas" w:hAnsi="Consolas"/>
                <w:color w:val="000000"/>
                <w:sz w:val="20"/>
              </w:rPr>
              <w:t>sleep percentage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lightSleepPerc</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Light sleep percentage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wakeSleepPerc</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Awake percentage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duration</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Sleep duration(Unit:min)</w:t>
            </w:r>
          </w:p>
        </w:tc>
      </w:tr>
      <w:tr w:rsidR="00B93D31">
        <w:trPr>
          <w:trHeight w:val="332"/>
        </w:trPr>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wakeTimes</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Awake times</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lightSleepAllTime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Duration of Light sleep(Unit:min)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inSleepAllTime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 xml:space="preserve">Duration of Mid </w:t>
            </w:r>
            <w:r>
              <w:rPr>
                <w:rFonts w:ascii="Consolas" w:hAnsi="Consolas"/>
                <w:color w:val="000000"/>
                <w:sz w:val="20"/>
              </w:rPr>
              <w:t>sleep(Unit:min)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deepSleepAllTime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Duration of Deep sleep)(Unit:min)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wakeAllTime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Duration of Awake)(Unit:min)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breathPauseAllTime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Duration of Apnea(Unit:seconds)</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heartBeatPauseAllTime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 xml:space="preserve">Duration of heart beat </w:t>
            </w:r>
            <w:r>
              <w:rPr>
                <w:rFonts w:ascii="Consolas" w:hAnsi="Consolas"/>
                <w:color w:val="000000"/>
                <w:sz w:val="20"/>
              </w:rPr>
              <w:lastRenderedPageBreak/>
              <w:t>pause)(Unit:seconds)</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lastRenderedPageBreak/>
              <w:t>leaveBedAllTime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Duration of leaving bed(Unit:min)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maxHeartBeatRate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Maximum heart rate(n counts per min)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maxBreathRate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Maximum breath rate(n counts per min)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minHeartBeatRate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Minimum heart rate)(n counts per min)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minBreathRate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Minimum</w:t>
            </w:r>
            <w:r>
              <w:rPr>
                <w:rFonts w:ascii="Consolas" w:hAnsi="Consolas"/>
                <w:color w:val="000000"/>
                <w:sz w:val="20"/>
              </w:rPr>
              <w:t xml:space="preserve"> breath rate(n counts per min)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heartBeatRateFastAllTime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Duration of tachycardia(Unit:seconds)</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heartBeatRateSlowAllTime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Duration of bradycardia(Unit:seconds)</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breathRateFastAllTime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Duration of tachypnea(Unit:seconds</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breathRateSlowAllTime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Duration of bradypnea(Unit:seconds)</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sleepScore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rPr>
                <w:color w:val="333333"/>
              </w:rPr>
            </w:pPr>
            <w:r>
              <w:rPr>
                <w:rFonts w:hint="eastAsia"/>
                <w:color w:val="333333"/>
              </w:rPr>
              <w:t>Score</w:t>
            </w:r>
          </w:p>
          <w:p w:rsidR="00B93D31" w:rsidRDefault="0024635C">
            <w:r>
              <w:rPr>
                <w:rFonts w:hint="eastAsia"/>
              </w:rPr>
              <w:t>90&gt;=score&lt;=100 Bravo!</w:t>
            </w:r>
          </w:p>
          <w:p w:rsidR="00B93D31" w:rsidRDefault="0024635C">
            <w:r>
              <w:rPr>
                <w:rFonts w:hint="eastAsia"/>
              </w:rPr>
              <w:t>80&gt;=score&lt;90 Good!</w:t>
            </w:r>
          </w:p>
          <w:p w:rsidR="00B93D31" w:rsidRDefault="0024635C">
            <w:r>
              <w:rPr>
                <w:rFonts w:hint="eastAsia"/>
              </w:rPr>
              <w:t>60&gt;=score&lt;80, average!</w:t>
            </w:r>
          </w:p>
          <w:p w:rsidR="00B93D31" w:rsidRDefault="0024635C">
            <w:pPr>
              <w:jc w:val="left"/>
              <w:rPr>
                <w:rFonts w:ascii="Consolas" w:hAnsi="Consolas"/>
                <w:color w:val="000000"/>
                <w:sz w:val="20"/>
                <w:highlight w:val="white"/>
              </w:rPr>
            </w:pPr>
            <w:r>
              <w:rPr>
                <w:rFonts w:hint="eastAsia"/>
              </w:rPr>
              <w:t>score &lt;60 Bad</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sleepCurveArray</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float[]</w:t>
            </w:r>
          </w:p>
        </w:tc>
        <w:tc>
          <w:tcPr>
            <w:tcW w:w="2841" w:type="dxa"/>
            <w:shd w:val="clear" w:color="auto" w:fill="auto"/>
            <w:vAlign w:val="center"/>
          </w:tcPr>
          <w:p w:rsidR="00B93D31" w:rsidRDefault="0024635C">
            <w:pPr>
              <w:rPr>
                <w:color w:val="333333"/>
              </w:rPr>
            </w:pPr>
            <w:r>
              <w:rPr>
                <w:rFonts w:hint="eastAsia"/>
                <w:color w:val="333333"/>
              </w:rPr>
              <w:t>E</w:t>
            </w:r>
            <w:r>
              <w:rPr>
                <w:rFonts w:hint="eastAsia"/>
                <w:color w:val="333333"/>
              </w:rPr>
              <w:t>xample:</w:t>
            </w:r>
          </w:p>
          <w:p w:rsidR="00B93D31" w:rsidRDefault="0024635C">
            <w:pPr>
              <w:rPr>
                <w:color w:val="333333"/>
              </w:rPr>
            </w:pPr>
            <w:r>
              <w:rPr>
                <w:rFonts w:hint="eastAsia"/>
                <w:color w:val="333333"/>
              </w:rPr>
              <w:t>[0.212,1.231,2.111,0.212,1.231,2.111,....]</w:t>
            </w:r>
          </w:p>
          <w:p w:rsidR="00B93D31" w:rsidRDefault="0024635C">
            <w:r>
              <w:rPr>
                <w:rFonts w:hint="eastAsia"/>
              </w:rPr>
              <w:t>0: awake</w:t>
            </w:r>
            <w:r>
              <w:rPr>
                <w:rFonts w:hint="eastAsia"/>
              </w:rPr>
              <w:br/>
              <w:t>0 ~ 1: light sleep</w:t>
            </w:r>
            <w:r>
              <w:rPr>
                <w:rFonts w:hint="eastAsia"/>
              </w:rPr>
              <w:br/>
              <w:t>1 ~ 2: moderate</w:t>
            </w:r>
            <w:r>
              <w:rPr>
                <w:rFonts w:hint="eastAsia"/>
              </w:rPr>
              <w:t> sleep</w:t>
            </w:r>
            <w:r>
              <w:rPr>
                <w:rFonts w:hint="eastAsia"/>
              </w:rPr>
              <w:br/>
              <w:t>2 ~ 3: deep sleep</w:t>
            </w:r>
          </w:p>
          <w:p w:rsidR="00B93D31" w:rsidRDefault="0024635C">
            <w:r>
              <w:rPr>
                <w:rFonts w:hint="eastAsia"/>
              </w:rPr>
              <w:t>Drawing sleep curve (Unit:min)</w:t>
            </w:r>
          </w:p>
          <w:p w:rsidR="00B93D31" w:rsidRDefault="0024635C">
            <w:pPr>
              <w:jc w:val="left"/>
              <w:rPr>
                <w:rFonts w:ascii="Consolas" w:hAnsi="Consolas"/>
                <w:color w:val="000000"/>
                <w:sz w:val="20"/>
                <w:highlight w:val="white"/>
              </w:rPr>
            </w:pPr>
            <w:r>
              <w:rPr>
                <w:noProof/>
              </w:rPr>
              <w:lastRenderedPageBreak/>
              <w:drawing>
                <wp:inline distT="0" distB="0" distL="114300" distR="114300">
                  <wp:extent cx="1709420" cy="2410460"/>
                  <wp:effectExtent l="0" t="0" r="5080" b="889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3" cstate="print"/>
                          <a:stretch>
                            <a:fillRect/>
                          </a:stretch>
                        </pic:blipFill>
                        <pic:spPr>
                          <a:xfrm>
                            <a:off x="0" y="0"/>
                            <a:ext cx="1709420" cy="2410460"/>
                          </a:xfrm>
                          <a:prstGeom prst="rect">
                            <a:avLst/>
                          </a:prstGeom>
                          <a:noFill/>
                          <a:ln w="9525">
                            <a:noFill/>
                          </a:ln>
                        </pic:spPr>
                      </pic:pic>
                    </a:graphicData>
                  </a:graphic>
                </wp:inline>
              </w:drawing>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strike/>
                <w:color w:val="000000"/>
                <w:sz w:val="20"/>
                <w:highlight w:val="white"/>
              </w:rPr>
              <w:lastRenderedPageBreak/>
              <w:t>sleepCurveStatusArray</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strike/>
                <w:color w:val="000000"/>
                <w:sz w:val="20"/>
                <w:highlight w:val="white"/>
              </w:rPr>
              <w:t>short[]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 </w:t>
            </w:r>
            <w:r>
              <w:rPr>
                <w:rFonts w:ascii="Consolas" w:hAnsi="Consolas"/>
                <w:strike/>
                <w:color w:val="000000"/>
                <w:sz w:val="20"/>
              </w:rPr>
              <w:t>Sleep Event Flag (Unit:min)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breathRateStatusAry</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rPr>
            </w:pPr>
            <w:r>
              <w:rPr>
                <w:rFonts w:ascii="Consolas" w:hAnsi="Consolas" w:hint="eastAsia"/>
                <w:color w:val="000000"/>
                <w:sz w:val="20"/>
              </w:rPr>
              <w:t>A</w:t>
            </w:r>
            <w:r>
              <w:rPr>
                <w:rFonts w:ascii="Consolas" w:hAnsi="Consolas"/>
                <w:color w:val="000000"/>
                <w:sz w:val="20"/>
              </w:rPr>
              <w:t>pnea</w:t>
            </w:r>
            <w:r>
              <w:rPr>
                <w:rFonts w:ascii="Consolas" w:hAnsi="Consolas" w:hint="eastAsia"/>
                <w:color w:val="000000"/>
                <w:sz w:val="20"/>
              </w:rPr>
              <w:t>, It used to draw the graph</w:t>
            </w:r>
          </w:p>
          <w:p w:rsidR="00B93D31" w:rsidRDefault="0024635C">
            <w:pPr>
              <w:rPr>
                <w:color w:val="333333"/>
              </w:rPr>
            </w:pPr>
            <w:r>
              <w:rPr>
                <w:rFonts w:hint="eastAsia"/>
                <w:color w:val="333333"/>
              </w:rPr>
              <w:t>Example:</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[0,0,1,0,2]</w:t>
            </w:r>
          </w:p>
          <w:p w:rsidR="00B93D31" w:rsidRDefault="0024635C">
            <w:pPr>
              <w:jc w:val="left"/>
              <w:rPr>
                <w:rFonts w:ascii="Consolas" w:hAnsi="Consolas"/>
                <w:color w:val="000000"/>
                <w:sz w:val="20"/>
                <w:highlight w:val="white"/>
              </w:rPr>
            </w:pPr>
            <w:r>
              <w:rPr>
                <w:rFonts w:ascii="Consolas" w:hAnsi="Consolas"/>
                <w:color w:val="000000"/>
                <w:sz w:val="20"/>
                <w:highlight w:val="white"/>
              </w:rPr>
              <w:t>0: nothing</w:t>
            </w:r>
            <w:r>
              <w:rPr>
                <w:rFonts w:ascii="Consolas" w:hAnsi="Consolas" w:hint="eastAsia"/>
                <w:color w:val="000000"/>
                <w:sz w:val="20"/>
                <w:highlight w:val="white"/>
              </w:rPr>
              <w:t xml:space="preserve"> </w:t>
            </w:r>
          </w:p>
          <w:p w:rsidR="00B93D31" w:rsidRDefault="0024635C">
            <w:pPr>
              <w:jc w:val="left"/>
              <w:rPr>
                <w:rFonts w:ascii="Consolas" w:hAnsi="Consolas"/>
                <w:color w:val="000000"/>
                <w:sz w:val="20"/>
                <w:highlight w:val="white"/>
              </w:rPr>
            </w:pPr>
            <w:r>
              <w:rPr>
                <w:rFonts w:ascii="Consolas" w:hAnsi="Consolas"/>
                <w:color w:val="000000"/>
                <w:sz w:val="20"/>
                <w:highlight w:val="white"/>
              </w:rPr>
              <w:t>Other</w:t>
            </w:r>
            <w:r>
              <w:rPr>
                <w:rFonts w:ascii="Consolas" w:hAnsi="Consolas" w:hint="eastAsia"/>
                <w:color w:val="000000"/>
                <w:sz w:val="20"/>
                <w:highlight w:val="white"/>
              </w:rPr>
              <w:t xml:space="preserve">: </w:t>
            </w:r>
            <w:r>
              <w:rPr>
                <w:rFonts w:hint="eastAsia"/>
                <w:color w:val="333333"/>
              </w:rPr>
              <w:t xml:space="preserve">Duration of Apnea in this </w:t>
            </w:r>
            <w:r>
              <w:rPr>
                <w:rFonts w:hint="eastAsia"/>
                <w:color w:val="333333"/>
              </w:rPr>
              <w:t>minute(Unit:seconds)</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heartRateStatusAry</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rPr>
                <w:color w:val="333333"/>
              </w:rPr>
            </w:pPr>
            <w:r>
              <w:rPr>
                <w:rFonts w:hint="eastAsia"/>
                <w:color w:val="333333"/>
              </w:rPr>
              <w:t xml:space="preserve">Heart beat pause, </w:t>
            </w:r>
            <w:r>
              <w:rPr>
                <w:rFonts w:ascii="Consolas" w:hAnsi="Consolas" w:hint="eastAsia"/>
                <w:color w:val="000000"/>
                <w:sz w:val="20"/>
              </w:rPr>
              <w:t>It used to draw the graph</w:t>
            </w:r>
          </w:p>
          <w:p w:rsidR="00B93D31" w:rsidRDefault="0024635C">
            <w:pPr>
              <w:rPr>
                <w:color w:val="333333"/>
              </w:rPr>
            </w:pPr>
            <w:r>
              <w:rPr>
                <w:rFonts w:hint="eastAsia"/>
                <w:color w:val="333333"/>
              </w:rPr>
              <w:t>Example:</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[0,0,1,0,2]</w:t>
            </w:r>
          </w:p>
          <w:p w:rsidR="00B93D31" w:rsidRDefault="0024635C">
            <w:r>
              <w:rPr>
                <w:rFonts w:ascii="Consolas" w:hAnsi="Consolas"/>
                <w:color w:val="000000"/>
                <w:sz w:val="20"/>
                <w:highlight w:val="white"/>
              </w:rPr>
              <w:t>0</w:t>
            </w:r>
            <w:r>
              <w:rPr>
                <w:rFonts w:ascii="Consolas" w:hAnsi="Consolas" w:hint="eastAsia"/>
                <w:color w:val="000000"/>
                <w:sz w:val="20"/>
              </w:rPr>
              <w:t xml:space="preserve">: </w:t>
            </w:r>
            <w:r>
              <w:rPr>
                <w:rFonts w:ascii="Consolas" w:hAnsi="Consolas"/>
                <w:color w:val="000000"/>
                <w:sz w:val="20"/>
                <w:highlight w:val="white"/>
              </w:rPr>
              <w:t>nothing</w:t>
            </w:r>
            <w:r>
              <w:rPr>
                <w:rFonts w:hint="eastAsia"/>
              </w:rPr>
              <w:t xml:space="preserve"> </w:t>
            </w:r>
          </w:p>
          <w:p w:rsidR="00B93D31" w:rsidRDefault="0024635C">
            <w:pPr>
              <w:jc w:val="left"/>
              <w:rPr>
                <w:rFonts w:ascii="Consolas" w:hAnsi="Consolas"/>
                <w:color w:val="000000"/>
                <w:sz w:val="20"/>
                <w:highlight w:val="white"/>
              </w:rPr>
            </w:pPr>
            <w:r>
              <w:rPr>
                <w:rFonts w:ascii="Consolas" w:hAnsi="Consolas"/>
                <w:color w:val="000000"/>
                <w:sz w:val="20"/>
                <w:highlight w:val="white"/>
              </w:rPr>
              <w:t>O</w:t>
            </w:r>
            <w:r>
              <w:rPr>
                <w:rFonts w:ascii="Consolas" w:hAnsi="Consolas" w:hint="eastAsia"/>
                <w:color w:val="000000"/>
                <w:sz w:val="20"/>
                <w:highlight w:val="white"/>
              </w:rPr>
              <w:t xml:space="preserve">ther: </w:t>
            </w:r>
            <w:r>
              <w:rPr>
                <w:rFonts w:hint="eastAsia"/>
                <w:color w:val="333333"/>
              </w:rPr>
              <w:t xml:space="preserve">Duration of </w:t>
            </w:r>
            <w:r>
              <w:rPr>
                <w:color w:val="333333"/>
              </w:rPr>
              <w:t>Heat beat Pause</w:t>
            </w:r>
            <w:r>
              <w:rPr>
                <w:rFonts w:hint="eastAsia"/>
                <w:color w:val="333333"/>
              </w:rPr>
              <w:t xml:space="preserve"> in this minute(Unit:seconds)</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leftBedStatusAry</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pPr>
            <w:r>
              <w:rPr>
                <w:rFonts w:hint="eastAsia"/>
              </w:rPr>
              <w:t>Leave bed,</w:t>
            </w:r>
            <w:r>
              <w:rPr>
                <w:rFonts w:ascii="Consolas" w:hAnsi="Consolas" w:hint="eastAsia"/>
                <w:color w:val="000000"/>
                <w:sz w:val="20"/>
              </w:rPr>
              <w:t xml:space="preserve"> It used to draw the graph</w:t>
            </w:r>
          </w:p>
          <w:p w:rsidR="00B93D31" w:rsidRDefault="0024635C">
            <w:pPr>
              <w:rPr>
                <w:color w:val="333333"/>
              </w:rPr>
            </w:pPr>
            <w:r>
              <w:rPr>
                <w:rFonts w:hint="eastAsia"/>
                <w:color w:val="333333"/>
              </w:rPr>
              <w:t>Example:</w:t>
            </w:r>
          </w:p>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[0,0,1,0,2]</w:t>
            </w:r>
          </w:p>
          <w:p w:rsidR="00B93D31" w:rsidRDefault="0024635C">
            <w:pPr>
              <w:jc w:val="left"/>
            </w:pPr>
            <w:r>
              <w:t>0</w:t>
            </w:r>
            <w:r>
              <w:rPr>
                <w:rFonts w:hint="eastAsia"/>
              </w:rPr>
              <w:t>: nothing</w:t>
            </w:r>
          </w:p>
          <w:p w:rsidR="00B93D31" w:rsidRDefault="0024635C">
            <w:pPr>
              <w:jc w:val="left"/>
              <w:rPr>
                <w:rFonts w:ascii="Consolas" w:hAnsi="Consolas"/>
                <w:color w:val="000000"/>
                <w:sz w:val="20"/>
                <w:highlight w:val="white"/>
              </w:rPr>
            </w:pPr>
            <w:r>
              <w:t>O</w:t>
            </w:r>
            <w:r>
              <w:rPr>
                <w:rFonts w:hint="eastAsia"/>
              </w:rPr>
              <w:t xml:space="preserve">ther:  </w:t>
            </w:r>
            <w:r>
              <w:rPr>
                <w:rFonts w:hint="eastAsia"/>
                <w:color w:val="333333"/>
              </w:rPr>
              <w:t>Duration of leaving bed in this minute(Unit:seconds)</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turnOverStatusAry</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pPr>
            <w:r>
              <w:t>Tur</w:t>
            </w:r>
            <w:r>
              <w:rPr>
                <w:rFonts w:hint="eastAsia"/>
              </w:rPr>
              <w:t>n over,</w:t>
            </w:r>
            <w:r>
              <w:rPr>
                <w:rFonts w:ascii="Consolas" w:hAnsi="Consolas" w:hint="eastAsia"/>
                <w:color w:val="000000"/>
                <w:sz w:val="20"/>
              </w:rPr>
              <w:t xml:space="preserve"> It used to draw the graph</w:t>
            </w:r>
          </w:p>
          <w:p w:rsidR="00B93D31" w:rsidRDefault="0024635C">
            <w:pPr>
              <w:rPr>
                <w:color w:val="333333"/>
              </w:rPr>
            </w:pPr>
            <w:r>
              <w:rPr>
                <w:rFonts w:hint="eastAsia"/>
                <w:color w:val="333333"/>
              </w:rPr>
              <w:t>Example:</w:t>
            </w:r>
          </w:p>
          <w:p w:rsidR="00B93D31" w:rsidRDefault="0024635C">
            <w:pPr>
              <w:jc w:val="left"/>
            </w:pPr>
            <w:r>
              <w:rPr>
                <w:rFonts w:ascii="Consolas" w:hAnsi="Consolas" w:hint="eastAsia"/>
                <w:color w:val="000000"/>
                <w:sz w:val="20"/>
                <w:highlight w:val="white"/>
              </w:rPr>
              <w:t>[0,0,1,0,2]</w:t>
            </w:r>
            <w:r>
              <w:br/>
              <w:t> 0</w:t>
            </w:r>
            <w:r>
              <w:rPr>
                <w:rFonts w:hint="eastAsia"/>
              </w:rPr>
              <w:t>: nothing</w:t>
            </w:r>
          </w:p>
          <w:p w:rsidR="00B93D31" w:rsidRDefault="0024635C">
            <w:pPr>
              <w:jc w:val="left"/>
              <w:rPr>
                <w:rFonts w:ascii="Consolas" w:hAnsi="Consolas"/>
                <w:color w:val="000000"/>
                <w:sz w:val="20"/>
                <w:highlight w:val="white"/>
              </w:rPr>
            </w:pPr>
            <w:r>
              <w:t>O</w:t>
            </w:r>
            <w:r>
              <w:rPr>
                <w:rFonts w:hint="eastAsia"/>
              </w:rPr>
              <w:t xml:space="preserve">ther: the times of turning </w:t>
            </w:r>
            <w:r>
              <w:rPr>
                <w:rFonts w:hint="eastAsia"/>
              </w:rPr>
              <w:lastRenderedPageBreak/>
              <w:t>over</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lastRenderedPageBreak/>
              <w:t>algorithmVer</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String</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rPr>
              <w:t xml:space="preserve">Algorithm </w:t>
            </w:r>
            <w:r>
              <w:rPr>
                <w:rFonts w:ascii="Consolas" w:hAnsi="Consolas"/>
                <w:color w:val="000000"/>
                <w:sz w:val="20"/>
              </w:rPr>
              <w:t>version</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fallsleepTimeStamp</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time you fall asleep(timestamp)</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wakeupTimeStamp</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The time you wake up(timestamp)</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reportFlag</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B93D31" w:rsidRDefault="0024635C">
            <w:pPr>
              <w:numPr>
                <w:ilvl w:val="0"/>
                <w:numId w:val="4"/>
              </w:numPr>
              <w:jc w:val="left"/>
              <w:rPr>
                <w:rFonts w:ascii="Consolas" w:hAnsi="Consolas"/>
                <w:color w:val="000000"/>
                <w:sz w:val="20"/>
                <w:highlight w:val="white"/>
              </w:rPr>
            </w:pPr>
            <w:r>
              <w:rPr>
                <w:rFonts w:ascii="Consolas" w:hAnsi="Consolas"/>
                <w:color w:val="000000"/>
                <w:sz w:val="20"/>
                <w:highlight w:val="white"/>
              </w:rPr>
              <w:t>L</w:t>
            </w:r>
            <w:r>
              <w:rPr>
                <w:rFonts w:ascii="Consolas" w:hAnsi="Consolas" w:hint="eastAsia"/>
                <w:color w:val="000000"/>
                <w:sz w:val="20"/>
                <w:highlight w:val="white"/>
              </w:rPr>
              <w:t xml:space="preserve">ong </w:t>
            </w:r>
            <w:r>
              <w:rPr>
                <w:rFonts w:ascii="Consolas" w:hAnsi="Consolas"/>
                <w:color w:val="000000"/>
                <w:sz w:val="20"/>
                <w:highlight w:val="white"/>
              </w:rPr>
              <w:t>report</w:t>
            </w:r>
            <w:r>
              <w:rPr>
                <w:rFonts w:ascii="Consolas" w:hAnsi="Consolas" w:hint="eastAsia"/>
                <w:color w:val="000000"/>
                <w:sz w:val="20"/>
                <w:highlight w:val="white"/>
              </w:rPr>
              <w:t>(&gt;3h)</w:t>
            </w:r>
          </w:p>
          <w:p w:rsidR="00B93D31" w:rsidRDefault="0024635C">
            <w:pPr>
              <w:numPr>
                <w:ilvl w:val="0"/>
                <w:numId w:val="4"/>
              </w:numPr>
              <w:jc w:val="left"/>
              <w:rPr>
                <w:rFonts w:ascii="Consolas" w:hAnsi="Consolas"/>
                <w:color w:val="000000"/>
                <w:sz w:val="20"/>
                <w:highlight w:val="white"/>
              </w:rPr>
            </w:pPr>
            <w:r>
              <w:rPr>
                <w:rFonts w:ascii="Consolas" w:hAnsi="Consolas"/>
                <w:color w:val="000000"/>
                <w:sz w:val="20"/>
                <w:highlight w:val="white"/>
              </w:rPr>
              <w:t>S</w:t>
            </w:r>
            <w:r>
              <w:rPr>
                <w:rFonts w:ascii="Consolas" w:hAnsi="Consolas" w:hint="eastAsia"/>
                <w:color w:val="000000"/>
                <w:sz w:val="20"/>
                <w:highlight w:val="white"/>
              </w:rPr>
              <w:t xml:space="preserve">hort </w:t>
            </w:r>
            <w:r>
              <w:rPr>
                <w:rFonts w:ascii="Consolas" w:hAnsi="Consolas"/>
                <w:color w:val="000000"/>
                <w:sz w:val="20"/>
                <w:highlight w:val="white"/>
              </w:rPr>
              <w:t>report</w:t>
            </w:r>
            <w:r>
              <w:rPr>
                <w:rFonts w:ascii="Consolas" w:hAnsi="Consolas" w:hint="eastAsia"/>
                <w:color w:val="000000"/>
                <w:sz w:val="20"/>
                <w:highlight w:val="white"/>
              </w:rPr>
              <w:t xml:space="preserve">(&gt;10m &amp;&amp; &lt;3h) </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md_body_move_decrease_scale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Score Deduction</w:t>
            </w:r>
            <w:r>
              <w:rPr>
                <w:rFonts w:ascii="Consolas" w:hAnsi="Consolas" w:hint="eastAsia"/>
                <w:color w:val="000000"/>
                <w:sz w:val="20"/>
                <w:highlight w:val="white"/>
              </w:rPr>
              <w:t xml:space="preserve">:Score Deduction due to </w:t>
            </w:r>
            <w:r>
              <w:rPr>
                <w:rFonts w:ascii="Consolas" w:hAnsi="Consolas" w:hint="eastAsia"/>
                <w:color w:val="000000"/>
                <w:sz w:val="20"/>
                <w:highlight w:val="white"/>
              </w:rPr>
              <w:t>body movement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md_leave_bed_decrease_scale</w:t>
            </w:r>
          </w:p>
        </w:tc>
        <w:tc>
          <w:tcPr>
            <w:tcW w:w="2841" w:type="dxa"/>
            <w:shd w:val="clear" w:color="auto" w:fill="auto"/>
            <w:vAlign w:val="center"/>
          </w:tcPr>
          <w:p w:rsidR="00B93D31" w:rsidRDefault="00B93D31">
            <w:pPr>
              <w:jc w:val="left"/>
              <w:rPr>
                <w:rFonts w:ascii="Consolas" w:hAnsi="Consolas"/>
                <w:color w:val="000000"/>
                <w:sz w:val="20"/>
                <w:highlight w:val="white"/>
              </w:rPr>
            </w:pP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Score Deduction</w:t>
            </w:r>
            <w:r>
              <w:rPr>
                <w:rFonts w:ascii="Consolas" w:hAnsi="Consolas" w:hint="eastAsia"/>
                <w:color w:val="000000"/>
                <w:sz w:val="20"/>
                <w:highlight w:val="white"/>
              </w:rPr>
              <w:t>:Score Deduction due to the times of leaving bed</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md_wake_cnt_decrease_scale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Score Deduction</w:t>
            </w:r>
            <w:r>
              <w:rPr>
                <w:rFonts w:ascii="Consolas" w:hAnsi="Consolas" w:hint="eastAsia"/>
                <w:color w:val="000000"/>
                <w:sz w:val="20"/>
                <w:highlight w:val="white"/>
              </w:rPr>
              <w:t>:Score Deduction due to the wake count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md_start_time_decrease_scale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Score Deduction</w:t>
            </w:r>
            <w:r>
              <w:rPr>
                <w:rFonts w:ascii="Consolas" w:hAnsi="Consolas" w:hint="eastAsia"/>
                <w:color w:val="000000"/>
                <w:sz w:val="20"/>
                <w:highlight w:val="white"/>
              </w:rPr>
              <w:t xml:space="preserve">:Score </w:t>
            </w:r>
            <w:r>
              <w:rPr>
                <w:rFonts w:ascii="Consolas" w:hAnsi="Consolas" w:hint="eastAsia"/>
                <w:color w:val="000000"/>
                <w:sz w:val="20"/>
                <w:highlight w:val="white"/>
              </w:rPr>
              <w:t>Deduction due to sleeping time (too late)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md_fall_asleep_time_decrease_scale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Score Deduction</w:t>
            </w:r>
            <w:r>
              <w:rPr>
                <w:rFonts w:ascii="Consolas" w:hAnsi="Consolas" w:hint="eastAsia"/>
                <w:color w:val="000000"/>
                <w:sz w:val="20"/>
                <w:highlight w:val="white"/>
              </w:rPr>
              <w:t>:Score Deduction due to long falling sleep time</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md_perc_deep_decrease_scale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Score Deduction</w:t>
            </w:r>
            <w:r>
              <w:rPr>
                <w:rFonts w:ascii="Consolas" w:hAnsi="Consolas" w:hint="eastAsia"/>
                <w:color w:val="000000"/>
                <w:sz w:val="20"/>
                <w:highlight w:val="white"/>
              </w:rPr>
              <w:t>:Score Deduction due to the deep sleep</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md_sleep_time_decre</w:t>
            </w:r>
            <w:r>
              <w:rPr>
                <w:rFonts w:ascii="Consolas" w:hAnsi="Consolas" w:hint="eastAsia"/>
                <w:color w:val="000000"/>
                <w:sz w:val="20"/>
                <w:highlight w:val="white"/>
              </w:rPr>
              <w:t>ase_scale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Score Deduction due to sleeping time too </w:t>
            </w:r>
            <w:r>
              <w:rPr>
                <w:rFonts w:ascii="Consolas" w:hAnsi="Consolas" w:hint="eastAsia"/>
                <w:color w:val="000000"/>
                <w:sz w:val="20"/>
                <w:highlight w:val="white"/>
              </w:rPr>
              <w:t>short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md_sleep_time_increase_scale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long</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md_breath_stop_decrease_scale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Score Deduction</w:t>
            </w:r>
            <w:r>
              <w:rPr>
                <w:rFonts w:ascii="Consolas" w:hAnsi="Consolas" w:hint="eastAsia"/>
                <w:color w:val="000000"/>
                <w:sz w:val="20"/>
                <w:highlight w:val="white"/>
              </w:rPr>
              <w:t>:Score Deduction due to breathing stop</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md_heart_stop_decrease_scale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Score Deduction</w:t>
            </w:r>
            <w:r>
              <w:rPr>
                <w:rFonts w:ascii="Consolas" w:hAnsi="Consolas" w:hint="eastAsia"/>
                <w:color w:val="000000"/>
                <w:sz w:val="20"/>
                <w:highlight w:val="white"/>
              </w:rPr>
              <w:t>:Score Deduction due to Heart beat stop</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md_heart_low_decrease_scale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Score Deduction</w:t>
            </w:r>
            <w:r>
              <w:rPr>
                <w:rFonts w:ascii="Consolas" w:hAnsi="Consolas" w:hint="eastAsia"/>
                <w:color w:val="000000"/>
                <w:sz w:val="20"/>
                <w:highlight w:val="white"/>
              </w:rPr>
              <w:t>:Score Deduction due to slow heart beat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md_heart_high_decrease_scale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Score Deduction</w:t>
            </w:r>
            <w:r>
              <w:rPr>
                <w:rFonts w:ascii="Consolas" w:hAnsi="Consolas" w:hint="eastAsia"/>
                <w:color w:val="000000"/>
                <w:sz w:val="20"/>
                <w:highlight w:val="white"/>
              </w:rPr>
              <w:t xml:space="preserve">:Score Deduction due to </w:t>
            </w:r>
            <w:r>
              <w:rPr>
                <w:rFonts w:ascii="Consolas" w:hAnsi="Consolas" w:hint="eastAsia"/>
                <w:color w:val="000000"/>
                <w:sz w:val="20"/>
                <w:highlight w:val="white"/>
              </w:rPr>
              <w:t>Rapid heart beat</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md_breath_low_decrease_</w:t>
            </w:r>
            <w:r>
              <w:rPr>
                <w:rFonts w:ascii="Consolas" w:hAnsi="Consolas" w:hint="eastAsia"/>
                <w:color w:val="000000"/>
                <w:sz w:val="20"/>
                <w:highlight w:val="white"/>
              </w:rPr>
              <w:lastRenderedPageBreak/>
              <w:t>scale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lastRenderedPageBreak/>
              <w:t>short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Score Deduction</w:t>
            </w:r>
            <w:r>
              <w:rPr>
                <w:rFonts w:ascii="Consolas" w:hAnsi="Consolas" w:hint="eastAsia"/>
                <w:color w:val="000000"/>
                <w:sz w:val="20"/>
                <w:highlight w:val="white"/>
              </w:rPr>
              <w:t xml:space="preserve">:Score </w:t>
            </w:r>
            <w:r>
              <w:rPr>
                <w:rFonts w:ascii="Consolas" w:hAnsi="Consolas" w:hint="eastAsia"/>
                <w:color w:val="000000"/>
                <w:sz w:val="20"/>
                <w:highlight w:val="white"/>
              </w:rPr>
              <w:lastRenderedPageBreak/>
              <w:t>Deduction due to slow breathing</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lastRenderedPageBreak/>
              <w:t>md_breath_high_decrease_scale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Score Deduction</w:t>
            </w:r>
            <w:r>
              <w:rPr>
                <w:rFonts w:ascii="Consolas" w:hAnsi="Consolas" w:hint="eastAsia"/>
                <w:color w:val="000000"/>
                <w:sz w:val="20"/>
                <w:highlight w:val="white"/>
              </w:rPr>
              <w:t>:Score Deduction due to rapid breathing</w:t>
            </w:r>
          </w:p>
        </w:tc>
      </w:tr>
      <w:tr w:rsidR="00B93D31">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md_perc_effective_sleep_decrease_scale</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short</w:t>
            </w:r>
          </w:p>
        </w:tc>
        <w:tc>
          <w:tcPr>
            <w:tcW w:w="2841"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Score Deduc</w:t>
            </w:r>
            <w:r>
              <w:rPr>
                <w:rFonts w:ascii="Consolas" w:hAnsi="Consolas" w:hint="eastAsia"/>
                <w:color w:val="000000"/>
                <w:sz w:val="20"/>
                <w:highlight w:val="white"/>
              </w:rPr>
              <w:t>tion</w:t>
            </w:r>
            <w:r>
              <w:rPr>
                <w:rFonts w:ascii="Consolas" w:hAnsi="Consolas" w:hint="eastAsia"/>
                <w:color w:val="000000"/>
                <w:sz w:val="20"/>
                <w:highlight w:val="white"/>
              </w:rPr>
              <w:t>:Score Ded</w:t>
            </w:r>
            <w:r>
              <w:rPr>
                <w:rFonts w:ascii="Consolas" w:hAnsi="Consolas" w:hint="eastAsia"/>
                <w:b/>
                <w:bCs/>
                <w:color w:val="000000"/>
                <w:sz w:val="20"/>
                <w:highlight w:val="white"/>
              </w:rPr>
              <w:t>uction due to good sleeping (ratio of mi</w:t>
            </w:r>
            <w:r>
              <w:rPr>
                <w:rFonts w:ascii="Consolas" w:hAnsi="Consolas" w:hint="eastAsia"/>
                <w:color w:val="000000"/>
                <w:sz w:val="20"/>
                <w:highlight w:val="white"/>
              </w:rPr>
              <w:t>ddle sleep/deep sleep)</w:t>
            </w:r>
          </w:p>
        </w:tc>
      </w:tr>
    </w:tbl>
    <w:p w:rsidR="00B93D31" w:rsidRDefault="0024635C">
      <w:pPr>
        <w:pStyle w:val="2"/>
      </w:pPr>
      <w:bookmarkStart w:id="125" w:name="_Toc3795"/>
      <w:bookmarkStart w:id="126" w:name="_SleepStatusType"/>
      <w:r>
        <w:rPr>
          <w:rFonts w:hint="eastAsia"/>
        </w:rPr>
        <w:t>SleepStatusType</w:t>
      </w:r>
      <w:bookmarkEnd w:id="125"/>
    </w:p>
    <w:p w:rsidR="00B93D31" w:rsidRDefault="0024635C">
      <w:pPr>
        <w:pStyle w:val="3"/>
        <w:rPr>
          <w:rFonts w:hint="default"/>
        </w:rPr>
      </w:pPr>
      <w:bookmarkStart w:id="127" w:name="_Toc30211"/>
      <w:bookmarkEnd w:id="126"/>
      <w:r>
        <w:t>Description</w:t>
      </w:r>
      <w:hyperlink r:id="rId14" w:anchor="zh/en/javascript:void(0);" w:tooltip="添加到收藏夹" w:history="1"/>
      <w:bookmarkEnd w:id="127"/>
    </w:p>
    <w:p w:rsidR="00B93D31" w:rsidRDefault="0024635C">
      <w:pPr>
        <w:pStyle w:val="a5"/>
        <w:widowControl/>
        <w:spacing w:before="0" w:after="0"/>
      </w:pPr>
      <w:r>
        <w:t xml:space="preserve">Status value of monitoring </w:t>
      </w:r>
    </w:p>
    <w:p w:rsidR="00B93D31" w:rsidRDefault="0024635C">
      <w:pPr>
        <w:pStyle w:val="3"/>
        <w:rPr>
          <w:rFonts w:ascii="微软雅黑" w:eastAsia="微软雅黑" w:hAnsi="微软雅黑" w:cs="微软雅黑" w:hint="default"/>
        </w:rPr>
      </w:pPr>
      <w:bookmarkStart w:id="128" w:name="_Toc18393"/>
      <w:r>
        <w:t>Fields</w:t>
      </w:r>
      <w:bookmarkEnd w:id="128"/>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30"/>
        <w:gridCol w:w="2130"/>
        <w:gridCol w:w="2130"/>
        <w:gridCol w:w="2130"/>
      </w:tblGrid>
      <w:tr w:rsidR="00B93D31">
        <w:tc>
          <w:tcPr>
            <w:tcW w:w="2130"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30"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130"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2130" w:type="dxa"/>
            <w:shd w:val="clear" w:color="auto" w:fill="auto"/>
          </w:tcPr>
          <w:p w:rsidR="00B93D31" w:rsidRDefault="0024635C">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SLEEP_OK</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0x00</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n</w:t>
            </w:r>
            <w:r>
              <w:rPr>
                <w:rFonts w:ascii="Consolas" w:hAnsi="Consolas" w:hint="eastAsia"/>
                <w:color w:val="000000"/>
                <w:sz w:val="20"/>
                <w:highlight w:val="white"/>
              </w:rPr>
              <w:t>ormal</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SLEEP_INIT</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0x01</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init</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SLEEP_B_STOP</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0x02</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apnea</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SLEEP_H_STOP</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0x03</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Heartbeat pause</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SLEEP_BODYMOVE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0x04</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Body movement</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SLEEP_LEAVE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0x05</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 xml:space="preserve">Leaving bed </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SLEEP_TURN_OVER</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0x06</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Turning over</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SLEEP_BODYMOVE_TEMP</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0x07</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Amplitude of body motion</w:t>
            </w:r>
          </w:p>
        </w:tc>
      </w:tr>
      <w:tr w:rsidR="00B93D31">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SLEEP_INVALID</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byte</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-1</w:t>
            </w:r>
          </w:p>
        </w:tc>
        <w:tc>
          <w:tcPr>
            <w:tcW w:w="2130" w:type="dxa"/>
            <w:shd w:val="clear" w:color="auto" w:fill="auto"/>
            <w:vAlign w:val="center"/>
          </w:tcPr>
          <w:p w:rsidR="00B93D31" w:rsidRDefault="0024635C">
            <w:pPr>
              <w:jc w:val="left"/>
              <w:rPr>
                <w:rFonts w:ascii="Consolas" w:hAnsi="Consolas"/>
                <w:color w:val="000000"/>
                <w:sz w:val="20"/>
                <w:highlight w:val="white"/>
              </w:rPr>
            </w:pPr>
            <w:r>
              <w:rPr>
                <w:rFonts w:ascii="Consolas" w:hAnsi="Consolas" w:hint="eastAsia"/>
                <w:color w:val="000000"/>
                <w:sz w:val="20"/>
                <w:highlight w:val="white"/>
              </w:rPr>
              <w:t>invalid</w:t>
            </w:r>
          </w:p>
        </w:tc>
      </w:tr>
    </w:tbl>
    <w:p w:rsidR="00B93D31" w:rsidRDefault="00B93D31">
      <w:pPr>
        <w:jc w:val="left"/>
        <w:rPr>
          <w:rFonts w:ascii="Consolas" w:hAnsi="Consolas"/>
          <w:color w:val="000000"/>
          <w:sz w:val="20"/>
          <w:highlight w:val="white"/>
        </w:rPr>
      </w:pPr>
    </w:p>
    <w:p w:rsidR="00B93D31" w:rsidRDefault="00B93D31"/>
    <w:sectPr w:rsidR="00B93D31" w:rsidSect="00B93D31">
      <w:footerReference w:type="default" r:id="rId15"/>
      <w:footerReference w:type="first" r:id="rId16"/>
      <w:pgSz w:w="11906" w:h="16838"/>
      <w:pgMar w:top="1440" w:right="1800" w:bottom="1440" w:left="1800"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635C" w:rsidRDefault="0024635C" w:rsidP="00B93D31">
      <w:r>
        <w:separator/>
      </w:r>
    </w:p>
  </w:endnote>
  <w:endnote w:type="continuationSeparator" w:id="0">
    <w:p w:rsidR="0024635C" w:rsidRDefault="0024635C" w:rsidP="00B93D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auto"/>
    <w:pitch w:val="default"/>
    <w:sig w:usb0="00000001" w:usb1="4000207B" w:usb2="00000000" w:usb3="00000000" w:csb0="2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B93D31">
      <w:rPr>
        <w:rFonts w:hint="eastAsia"/>
      </w:rPr>
      <w:fldChar w:fldCharType="begin"/>
    </w:r>
    <w:r>
      <w:rPr>
        <w:rFonts w:hint="eastAsia"/>
      </w:rPr>
      <w:instrText xml:space="preserve"> PAGE  \* MERGEFORMAT </w:instrText>
    </w:r>
    <w:r w:rsidR="00B93D31">
      <w:rPr>
        <w:rFonts w:hint="eastAsia"/>
      </w:rPr>
      <w:fldChar w:fldCharType="separate"/>
    </w:r>
    <w:r>
      <w:rPr>
        <w:rFonts w:hint="eastAsia"/>
      </w:rPr>
      <w:t>2</w:t>
    </w:r>
    <w:r w:rsidR="00B93D31">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7</w:t>
      </w:r>
    </w:fldSimple>
    <w:r>
      <w:rPr>
        <w:rFonts w:hint="eastAsia"/>
      </w:rPr>
      <w:t xml:space="preserve"> </w:t>
    </w:r>
    <w:r>
      <w:rPr>
        <w:rFonts w:hint="eastAsia"/>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B93D31">
      <w:rPr>
        <w:rFonts w:hint="eastAsia"/>
      </w:rPr>
      <w:fldChar w:fldCharType="begin"/>
    </w:r>
    <w:r>
      <w:rPr>
        <w:rFonts w:hint="eastAsia"/>
      </w:rPr>
      <w:instrText xml:space="preserve"> PAGE  \* MERGEFORMAT </w:instrText>
    </w:r>
    <w:r w:rsidR="00B93D31">
      <w:rPr>
        <w:rFonts w:hint="eastAsia"/>
      </w:rPr>
      <w:fldChar w:fldCharType="separate"/>
    </w:r>
    <w:r w:rsidR="001313D0">
      <w:rPr>
        <w:noProof/>
      </w:rPr>
      <w:t>1</w:t>
    </w:r>
    <w:r w:rsidR="00B93D31">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1313D0">
        <w:rPr>
          <w:noProof/>
        </w:rPr>
        <w:t>23</w:t>
      </w:r>
    </w:fldSimple>
    <w:r>
      <w:rPr>
        <w:rFonts w:hint="eastAsia"/>
      </w:rPr>
      <w:t xml:space="preserve"> </w:t>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B93D31">
      <w:rPr>
        <w:rFonts w:hint="eastAsia"/>
      </w:rPr>
      <w:fldChar w:fldCharType="begin"/>
    </w:r>
    <w:r>
      <w:rPr>
        <w:rFonts w:hint="eastAsia"/>
      </w:rPr>
      <w:instrText xml:space="preserve"> PAGE  \* MERGEFORMAT </w:instrText>
    </w:r>
    <w:r w:rsidR="00B93D31">
      <w:rPr>
        <w:rFonts w:hint="eastAsia"/>
      </w:rPr>
      <w:fldChar w:fldCharType="separate"/>
    </w:r>
    <w:r w:rsidR="001313D0">
      <w:rPr>
        <w:noProof/>
      </w:rPr>
      <w:t>17</w:t>
    </w:r>
    <w:r w:rsidR="00B93D31">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1313D0">
        <w:rPr>
          <w:noProof/>
        </w:rPr>
        <w:t>23</w:t>
      </w:r>
    </w:fldSimple>
    <w:r>
      <w:rPr>
        <w:rFonts w:hint="eastAsia"/>
      </w:rPr>
      <w:t xml:space="preserve"> </w:t>
    </w:r>
    <w:r>
      <w:rPr>
        <w:rFonts w:hint="eastAsia"/>
      </w:rPr>
      <w:t>页</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3"/>
      <w:jc w:val="center"/>
    </w:pPr>
    <w:r>
      <w:rPr>
        <w:rFonts w:hint="eastAsia"/>
      </w:rPr>
      <w:t>第</w:t>
    </w:r>
    <w:r>
      <w:rPr>
        <w:rFonts w:hint="eastAsia"/>
      </w:rPr>
      <w:t xml:space="preserve"> </w:t>
    </w:r>
    <w:r w:rsidR="00B93D31">
      <w:rPr>
        <w:rFonts w:hint="eastAsia"/>
      </w:rPr>
      <w:fldChar w:fldCharType="begin"/>
    </w:r>
    <w:r>
      <w:rPr>
        <w:rFonts w:hint="eastAsia"/>
      </w:rPr>
      <w:instrText xml:space="preserve"> PAGE  \* MERGEFORMAT </w:instrText>
    </w:r>
    <w:r w:rsidR="00B93D31">
      <w:rPr>
        <w:rFonts w:hint="eastAsia"/>
      </w:rPr>
      <w:fldChar w:fldCharType="separate"/>
    </w:r>
    <w:r w:rsidR="001313D0">
      <w:rPr>
        <w:noProof/>
      </w:rPr>
      <w:t>2</w:t>
    </w:r>
    <w:r w:rsidR="00B93D31">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1313D0">
        <w:rPr>
          <w:noProof/>
        </w:rPr>
        <w:t>4</w:t>
      </w:r>
    </w:fldSimple>
    <w:r>
      <w:rPr>
        <w:rFonts w:hint="eastAsia"/>
      </w:rPr>
      <w:t xml:space="preserve"> </w:t>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635C" w:rsidRDefault="0024635C" w:rsidP="00B93D31">
      <w:r>
        <w:separator/>
      </w:r>
    </w:p>
  </w:footnote>
  <w:footnote w:type="continuationSeparator" w:id="0">
    <w:p w:rsidR="0024635C" w:rsidRDefault="0024635C" w:rsidP="00B93D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D31" w:rsidRDefault="0024635C">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B79991"/>
    <w:multiLevelType w:val="singleLevel"/>
    <w:tmpl w:val="59B79991"/>
    <w:lvl w:ilvl="0">
      <w:start w:val="2"/>
      <w:numFmt w:val="decimal"/>
      <w:suff w:val="nothing"/>
      <w:lvlText w:val="%1."/>
      <w:lvlJc w:val="left"/>
    </w:lvl>
  </w:abstractNum>
  <w:abstractNum w:abstractNumId="1">
    <w:nsid w:val="59B79B8E"/>
    <w:multiLevelType w:val="singleLevel"/>
    <w:tmpl w:val="59B79B8E"/>
    <w:lvl w:ilvl="0">
      <w:start w:val="4"/>
      <w:numFmt w:val="chineseCounting"/>
      <w:suff w:val="nothing"/>
      <w:lvlText w:val="%1、"/>
      <w:lvlJc w:val="left"/>
    </w:lvl>
  </w:abstractNum>
  <w:abstractNum w:abstractNumId="2">
    <w:nsid w:val="59BA4952"/>
    <w:multiLevelType w:val="singleLevel"/>
    <w:tmpl w:val="59BA4952"/>
    <w:lvl w:ilvl="0">
      <w:start w:val="1"/>
      <w:numFmt w:val="decimal"/>
      <w:lvlText w:val="%1."/>
      <w:lvlJc w:val="left"/>
      <w:pPr>
        <w:ind w:left="425" w:hanging="425"/>
      </w:pPr>
      <w:rPr>
        <w:rFonts w:hint="default"/>
      </w:rPr>
    </w:lvl>
  </w:abstractNum>
  <w:abstractNum w:abstractNumId="3">
    <w:nsid w:val="59DDE54B"/>
    <w:multiLevelType w:val="singleLevel"/>
    <w:tmpl w:val="59DDE54B"/>
    <w:lvl w:ilvl="0">
      <w:start w:val="1"/>
      <w:numFmt w:val="decimal"/>
      <w:lvlText w:val="%1."/>
      <w:lvlJc w:val="left"/>
      <w:pPr>
        <w:ind w:left="425" w:hanging="425"/>
      </w:pPr>
      <w:rPr>
        <w:rFont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llytsai">
    <w15:presenceInfo w15:providerId="None" w15:userId="jollytsa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F3743"/>
    <w:rsid w:val="001313D0"/>
    <w:rsid w:val="00172A27"/>
    <w:rsid w:val="0024635C"/>
    <w:rsid w:val="00424226"/>
    <w:rsid w:val="00443B6D"/>
    <w:rsid w:val="00511B9A"/>
    <w:rsid w:val="00714C9E"/>
    <w:rsid w:val="0089763D"/>
    <w:rsid w:val="00B93D31"/>
    <w:rsid w:val="00C8007E"/>
    <w:rsid w:val="00F34E54"/>
    <w:rsid w:val="00FC37C2"/>
    <w:rsid w:val="01860960"/>
    <w:rsid w:val="01BB72FC"/>
    <w:rsid w:val="01DC16CC"/>
    <w:rsid w:val="02012B78"/>
    <w:rsid w:val="020D208F"/>
    <w:rsid w:val="02222D5C"/>
    <w:rsid w:val="02591EA1"/>
    <w:rsid w:val="02B27A92"/>
    <w:rsid w:val="02D643DF"/>
    <w:rsid w:val="038620D0"/>
    <w:rsid w:val="03964E63"/>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D30508"/>
    <w:rsid w:val="06176A27"/>
    <w:rsid w:val="06365DAF"/>
    <w:rsid w:val="068C6ECA"/>
    <w:rsid w:val="06A05806"/>
    <w:rsid w:val="06BC30B3"/>
    <w:rsid w:val="06C07EC0"/>
    <w:rsid w:val="06D010DD"/>
    <w:rsid w:val="06D34FE2"/>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3F52CE"/>
    <w:rsid w:val="088E4DE9"/>
    <w:rsid w:val="089F773B"/>
    <w:rsid w:val="08A10365"/>
    <w:rsid w:val="08C57582"/>
    <w:rsid w:val="08E455EE"/>
    <w:rsid w:val="093F1ADD"/>
    <w:rsid w:val="09863615"/>
    <w:rsid w:val="09935A7D"/>
    <w:rsid w:val="09B53E0D"/>
    <w:rsid w:val="09B71F6D"/>
    <w:rsid w:val="09B85B1A"/>
    <w:rsid w:val="09C2400D"/>
    <w:rsid w:val="09C47EEF"/>
    <w:rsid w:val="09CB7333"/>
    <w:rsid w:val="09DB3F3C"/>
    <w:rsid w:val="0A11561C"/>
    <w:rsid w:val="0A414C54"/>
    <w:rsid w:val="0A5E2305"/>
    <w:rsid w:val="0A905DDB"/>
    <w:rsid w:val="0A913511"/>
    <w:rsid w:val="0AC06339"/>
    <w:rsid w:val="0AD61DD8"/>
    <w:rsid w:val="0AF330FC"/>
    <w:rsid w:val="0AF82AFF"/>
    <w:rsid w:val="0B5721E7"/>
    <w:rsid w:val="0B6E638C"/>
    <w:rsid w:val="0B6E7A40"/>
    <w:rsid w:val="0B9A2DB5"/>
    <w:rsid w:val="0BBB3C42"/>
    <w:rsid w:val="0BDC3DA7"/>
    <w:rsid w:val="0BE730E8"/>
    <w:rsid w:val="0BFC2D71"/>
    <w:rsid w:val="0C550AAB"/>
    <w:rsid w:val="0C6D0CF2"/>
    <w:rsid w:val="0C995FA8"/>
    <w:rsid w:val="0CBD5E7D"/>
    <w:rsid w:val="0CF5624E"/>
    <w:rsid w:val="0CFC6F37"/>
    <w:rsid w:val="0CFE4BA0"/>
    <w:rsid w:val="0D446FE3"/>
    <w:rsid w:val="0D7A464C"/>
    <w:rsid w:val="0D923F8C"/>
    <w:rsid w:val="0D97641E"/>
    <w:rsid w:val="0D9A7B52"/>
    <w:rsid w:val="0DB451C7"/>
    <w:rsid w:val="0DB82AE0"/>
    <w:rsid w:val="0DBE1D30"/>
    <w:rsid w:val="0DC3613C"/>
    <w:rsid w:val="0DC80406"/>
    <w:rsid w:val="0DE858F8"/>
    <w:rsid w:val="0E0C6DBB"/>
    <w:rsid w:val="0E396C72"/>
    <w:rsid w:val="0E5A3D82"/>
    <w:rsid w:val="0E607A0F"/>
    <w:rsid w:val="0EFA54FE"/>
    <w:rsid w:val="0F34266F"/>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8E7238"/>
    <w:rsid w:val="15916AF3"/>
    <w:rsid w:val="15AA3970"/>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0A379E"/>
    <w:rsid w:val="18242B4B"/>
    <w:rsid w:val="182F73A3"/>
    <w:rsid w:val="18657619"/>
    <w:rsid w:val="1866615B"/>
    <w:rsid w:val="189244E4"/>
    <w:rsid w:val="18A42A53"/>
    <w:rsid w:val="18AC1DE5"/>
    <w:rsid w:val="18D13B33"/>
    <w:rsid w:val="18DC6F0E"/>
    <w:rsid w:val="19371B2A"/>
    <w:rsid w:val="193C454A"/>
    <w:rsid w:val="19504829"/>
    <w:rsid w:val="19A51D67"/>
    <w:rsid w:val="19D257D7"/>
    <w:rsid w:val="1A1C2972"/>
    <w:rsid w:val="1AA7663A"/>
    <w:rsid w:val="1AD27556"/>
    <w:rsid w:val="1B0656FA"/>
    <w:rsid w:val="1B2D260F"/>
    <w:rsid w:val="1B34668A"/>
    <w:rsid w:val="1B4C15BD"/>
    <w:rsid w:val="1BAB7761"/>
    <w:rsid w:val="1BB96702"/>
    <w:rsid w:val="1BF45AA3"/>
    <w:rsid w:val="1BFB7DB9"/>
    <w:rsid w:val="1C1512FE"/>
    <w:rsid w:val="1C9546C3"/>
    <w:rsid w:val="1C9E649A"/>
    <w:rsid w:val="1CEB36D7"/>
    <w:rsid w:val="1CED566B"/>
    <w:rsid w:val="1D6A75A5"/>
    <w:rsid w:val="1D71087A"/>
    <w:rsid w:val="1D77104D"/>
    <w:rsid w:val="1D8D61B8"/>
    <w:rsid w:val="1D8D6989"/>
    <w:rsid w:val="1DAF4758"/>
    <w:rsid w:val="1DF568CF"/>
    <w:rsid w:val="1E3356EB"/>
    <w:rsid w:val="1E3D202A"/>
    <w:rsid w:val="1E5F408E"/>
    <w:rsid w:val="1E7426B9"/>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5A1928"/>
    <w:rsid w:val="205F06EC"/>
    <w:rsid w:val="209F75BE"/>
    <w:rsid w:val="20A50AF6"/>
    <w:rsid w:val="20A66F09"/>
    <w:rsid w:val="20AB3D82"/>
    <w:rsid w:val="20BF7F9B"/>
    <w:rsid w:val="20D2548D"/>
    <w:rsid w:val="20D403D5"/>
    <w:rsid w:val="20F618CD"/>
    <w:rsid w:val="21037F30"/>
    <w:rsid w:val="210E708F"/>
    <w:rsid w:val="21427D86"/>
    <w:rsid w:val="217818CA"/>
    <w:rsid w:val="218D31A3"/>
    <w:rsid w:val="218E1249"/>
    <w:rsid w:val="219C02FA"/>
    <w:rsid w:val="21BA2C41"/>
    <w:rsid w:val="227D4ED4"/>
    <w:rsid w:val="22B1200D"/>
    <w:rsid w:val="22F11827"/>
    <w:rsid w:val="230F2AB4"/>
    <w:rsid w:val="231A5FF8"/>
    <w:rsid w:val="231F7356"/>
    <w:rsid w:val="232148CF"/>
    <w:rsid w:val="23345116"/>
    <w:rsid w:val="23505291"/>
    <w:rsid w:val="23C32F35"/>
    <w:rsid w:val="23D57474"/>
    <w:rsid w:val="242854F8"/>
    <w:rsid w:val="243A2904"/>
    <w:rsid w:val="245B522F"/>
    <w:rsid w:val="24845A87"/>
    <w:rsid w:val="248D6F31"/>
    <w:rsid w:val="24966AEC"/>
    <w:rsid w:val="24AC2FF6"/>
    <w:rsid w:val="24D14849"/>
    <w:rsid w:val="24F11B36"/>
    <w:rsid w:val="25120E66"/>
    <w:rsid w:val="254B62BF"/>
    <w:rsid w:val="25984FB0"/>
    <w:rsid w:val="25A64B0B"/>
    <w:rsid w:val="25D70C0E"/>
    <w:rsid w:val="25F66FEB"/>
    <w:rsid w:val="263E0C90"/>
    <w:rsid w:val="265F3046"/>
    <w:rsid w:val="26BD1783"/>
    <w:rsid w:val="26D26144"/>
    <w:rsid w:val="270E4CCA"/>
    <w:rsid w:val="270E52AB"/>
    <w:rsid w:val="27170F70"/>
    <w:rsid w:val="277F40AD"/>
    <w:rsid w:val="27C510C8"/>
    <w:rsid w:val="27E56BF0"/>
    <w:rsid w:val="27E8734B"/>
    <w:rsid w:val="27F45C52"/>
    <w:rsid w:val="282A410E"/>
    <w:rsid w:val="28524EA1"/>
    <w:rsid w:val="285904BC"/>
    <w:rsid w:val="285A1427"/>
    <w:rsid w:val="2862740E"/>
    <w:rsid w:val="28A65DA8"/>
    <w:rsid w:val="28BF3537"/>
    <w:rsid w:val="28C84F93"/>
    <w:rsid w:val="28E74B0C"/>
    <w:rsid w:val="29026EAA"/>
    <w:rsid w:val="29AC1EA5"/>
    <w:rsid w:val="29BE4553"/>
    <w:rsid w:val="2A4146DD"/>
    <w:rsid w:val="2A586821"/>
    <w:rsid w:val="2A5B7A69"/>
    <w:rsid w:val="2A7B03FB"/>
    <w:rsid w:val="2A8D4AC0"/>
    <w:rsid w:val="2AAE3A7D"/>
    <w:rsid w:val="2AC832EE"/>
    <w:rsid w:val="2AE93775"/>
    <w:rsid w:val="2AEF3051"/>
    <w:rsid w:val="2B104E36"/>
    <w:rsid w:val="2B127DA2"/>
    <w:rsid w:val="2B140420"/>
    <w:rsid w:val="2B49465D"/>
    <w:rsid w:val="2B4D2951"/>
    <w:rsid w:val="2B521641"/>
    <w:rsid w:val="2B6B1396"/>
    <w:rsid w:val="2B802C11"/>
    <w:rsid w:val="2C1F10CC"/>
    <w:rsid w:val="2C6B3F8B"/>
    <w:rsid w:val="2C8F2266"/>
    <w:rsid w:val="2CEE6AF6"/>
    <w:rsid w:val="2D000BA9"/>
    <w:rsid w:val="2D136F8E"/>
    <w:rsid w:val="2D247410"/>
    <w:rsid w:val="2D5F2CD9"/>
    <w:rsid w:val="2D6154BD"/>
    <w:rsid w:val="2D8760B3"/>
    <w:rsid w:val="2D917B15"/>
    <w:rsid w:val="2DC427CA"/>
    <w:rsid w:val="2E170B7F"/>
    <w:rsid w:val="2E245FFB"/>
    <w:rsid w:val="2E51679D"/>
    <w:rsid w:val="2E6B0137"/>
    <w:rsid w:val="2F1F0715"/>
    <w:rsid w:val="2F5C2CB1"/>
    <w:rsid w:val="2FB45C30"/>
    <w:rsid w:val="2FD91ABA"/>
    <w:rsid w:val="301D2482"/>
    <w:rsid w:val="302172AA"/>
    <w:rsid w:val="30424DCB"/>
    <w:rsid w:val="30761F20"/>
    <w:rsid w:val="30790107"/>
    <w:rsid w:val="30D01CFE"/>
    <w:rsid w:val="30D652FC"/>
    <w:rsid w:val="316D3299"/>
    <w:rsid w:val="31A93AE8"/>
    <w:rsid w:val="31CB0911"/>
    <w:rsid w:val="31E105B3"/>
    <w:rsid w:val="31E82BFF"/>
    <w:rsid w:val="320F0FA2"/>
    <w:rsid w:val="328E5ABB"/>
    <w:rsid w:val="32C1792A"/>
    <w:rsid w:val="32D105F9"/>
    <w:rsid w:val="32D7084B"/>
    <w:rsid w:val="32EB3269"/>
    <w:rsid w:val="331E406A"/>
    <w:rsid w:val="335A7F62"/>
    <w:rsid w:val="337B1BFF"/>
    <w:rsid w:val="33AE1E6B"/>
    <w:rsid w:val="33E062CF"/>
    <w:rsid w:val="343D27FC"/>
    <w:rsid w:val="3452350E"/>
    <w:rsid w:val="347F6EE5"/>
    <w:rsid w:val="34C641EF"/>
    <w:rsid w:val="34DA76E8"/>
    <w:rsid w:val="35105439"/>
    <w:rsid w:val="35302F4E"/>
    <w:rsid w:val="35492023"/>
    <w:rsid w:val="354F1887"/>
    <w:rsid w:val="35512646"/>
    <w:rsid w:val="35604EF8"/>
    <w:rsid w:val="35782D5B"/>
    <w:rsid w:val="35794279"/>
    <w:rsid w:val="360928C5"/>
    <w:rsid w:val="363A33A3"/>
    <w:rsid w:val="36F80630"/>
    <w:rsid w:val="373D0931"/>
    <w:rsid w:val="37613401"/>
    <w:rsid w:val="378825F8"/>
    <w:rsid w:val="37893A58"/>
    <w:rsid w:val="379A12E1"/>
    <w:rsid w:val="3842186F"/>
    <w:rsid w:val="385D2D69"/>
    <w:rsid w:val="388E14F7"/>
    <w:rsid w:val="38AA676D"/>
    <w:rsid w:val="38D62C6C"/>
    <w:rsid w:val="38FF61AD"/>
    <w:rsid w:val="39955745"/>
    <w:rsid w:val="39980913"/>
    <w:rsid w:val="39A92A6B"/>
    <w:rsid w:val="39BC7F6E"/>
    <w:rsid w:val="39E54436"/>
    <w:rsid w:val="39F470A5"/>
    <w:rsid w:val="3A1B6393"/>
    <w:rsid w:val="3A204810"/>
    <w:rsid w:val="3A6A168C"/>
    <w:rsid w:val="3AAB79FD"/>
    <w:rsid w:val="3AD16AC1"/>
    <w:rsid w:val="3B0A2639"/>
    <w:rsid w:val="3B2749BD"/>
    <w:rsid w:val="3B3A1432"/>
    <w:rsid w:val="3BBD1D53"/>
    <w:rsid w:val="3BDE0C93"/>
    <w:rsid w:val="3BE6314A"/>
    <w:rsid w:val="3C0522ED"/>
    <w:rsid w:val="3C0D479C"/>
    <w:rsid w:val="3C61111D"/>
    <w:rsid w:val="3CD013E7"/>
    <w:rsid w:val="3CD01B50"/>
    <w:rsid w:val="3D470D12"/>
    <w:rsid w:val="3DA84F73"/>
    <w:rsid w:val="3E4F2471"/>
    <w:rsid w:val="3E57106B"/>
    <w:rsid w:val="3EAF5CFC"/>
    <w:rsid w:val="3EBD07CF"/>
    <w:rsid w:val="3EE830FA"/>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E53354"/>
    <w:rsid w:val="43030EE9"/>
    <w:rsid w:val="43146BFE"/>
    <w:rsid w:val="431F59CD"/>
    <w:rsid w:val="436B77BB"/>
    <w:rsid w:val="43984539"/>
    <w:rsid w:val="43AB404F"/>
    <w:rsid w:val="43D164F7"/>
    <w:rsid w:val="43ED688C"/>
    <w:rsid w:val="441B4936"/>
    <w:rsid w:val="44A21A20"/>
    <w:rsid w:val="44D87555"/>
    <w:rsid w:val="44DF60FB"/>
    <w:rsid w:val="45030E34"/>
    <w:rsid w:val="45285E9B"/>
    <w:rsid w:val="452C6676"/>
    <w:rsid w:val="459634D0"/>
    <w:rsid w:val="45BA21A2"/>
    <w:rsid w:val="46622E97"/>
    <w:rsid w:val="46A6398E"/>
    <w:rsid w:val="46C36065"/>
    <w:rsid w:val="46D84741"/>
    <w:rsid w:val="46E929B0"/>
    <w:rsid w:val="472C502D"/>
    <w:rsid w:val="47687723"/>
    <w:rsid w:val="47980E65"/>
    <w:rsid w:val="47CF223A"/>
    <w:rsid w:val="47D5151F"/>
    <w:rsid w:val="47E17BBF"/>
    <w:rsid w:val="47E31F65"/>
    <w:rsid w:val="480A5DBA"/>
    <w:rsid w:val="483A46B0"/>
    <w:rsid w:val="485C7912"/>
    <w:rsid w:val="48C346E8"/>
    <w:rsid w:val="4941747F"/>
    <w:rsid w:val="496007A1"/>
    <w:rsid w:val="4984566E"/>
    <w:rsid w:val="4996519A"/>
    <w:rsid w:val="49C25AFD"/>
    <w:rsid w:val="4A483ECD"/>
    <w:rsid w:val="4A5B4F02"/>
    <w:rsid w:val="4A646467"/>
    <w:rsid w:val="4A6D1569"/>
    <w:rsid w:val="4A7842A3"/>
    <w:rsid w:val="4A7D422F"/>
    <w:rsid w:val="4A966E06"/>
    <w:rsid w:val="4AA9570B"/>
    <w:rsid w:val="4ADC70BE"/>
    <w:rsid w:val="4AE027F9"/>
    <w:rsid w:val="4AE80056"/>
    <w:rsid w:val="4B086C71"/>
    <w:rsid w:val="4B3902A8"/>
    <w:rsid w:val="4B864717"/>
    <w:rsid w:val="4B9349EA"/>
    <w:rsid w:val="4BA44457"/>
    <w:rsid w:val="4C0A7635"/>
    <w:rsid w:val="4C2C3BFC"/>
    <w:rsid w:val="4C320F5C"/>
    <w:rsid w:val="4C633024"/>
    <w:rsid w:val="4C7A3890"/>
    <w:rsid w:val="4CFD4FDA"/>
    <w:rsid w:val="4D0677DD"/>
    <w:rsid w:val="4D107148"/>
    <w:rsid w:val="4D46086F"/>
    <w:rsid w:val="4D507D52"/>
    <w:rsid w:val="4DE44CD9"/>
    <w:rsid w:val="4DF31AF9"/>
    <w:rsid w:val="4E436C44"/>
    <w:rsid w:val="4E5C6297"/>
    <w:rsid w:val="4E6F47A6"/>
    <w:rsid w:val="4EC74DC1"/>
    <w:rsid w:val="4EFA70FE"/>
    <w:rsid w:val="4F39615A"/>
    <w:rsid w:val="4FA852F4"/>
    <w:rsid w:val="4FAD7439"/>
    <w:rsid w:val="4FB51F8D"/>
    <w:rsid w:val="4FF5603B"/>
    <w:rsid w:val="4FFB67B2"/>
    <w:rsid w:val="5022471E"/>
    <w:rsid w:val="50444F6F"/>
    <w:rsid w:val="505801E6"/>
    <w:rsid w:val="50A56526"/>
    <w:rsid w:val="50E407D7"/>
    <w:rsid w:val="518C477B"/>
    <w:rsid w:val="51993179"/>
    <w:rsid w:val="51D11FCC"/>
    <w:rsid w:val="51E64F7D"/>
    <w:rsid w:val="51F43BF8"/>
    <w:rsid w:val="51F60E68"/>
    <w:rsid w:val="52022C90"/>
    <w:rsid w:val="52233B0B"/>
    <w:rsid w:val="525569F6"/>
    <w:rsid w:val="52861D81"/>
    <w:rsid w:val="52AC5B42"/>
    <w:rsid w:val="52D33A6F"/>
    <w:rsid w:val="52E55C25"/>
    <w:rsid w:val="52FD5C8B"/>
    <w:rsid w:val="530079AE"/>
    <w:rsid w:val="53344CCF"/>
    <w:rsid w:val="536617D4"/>
    <w:rsid w:val="53735CE1"/>
    <w:rsid w:val="537D2FD4"/>
    <w:rsid w:val="53881365"/>
    <w:rsid w:val="53CA3FC7"/>
    <w:rsid w:val="53FD3B9C"/>
    <w:rsid w:val="540F4733"/>
    <w:rsid w:val="543F73AD"/>
    <w:rsid w:val="54805FD9"/>
    <w:rsid w:val="54AD349F"/>
    <w:rsid w:val="54ED2E65"/>
    <w:rsid w:val="54F84C45"/>
    <w:rsid w:val="55451A45"/>
    <w:rsid w:val="55463677"/>
    <w:rsid w:val="55537BED"/>
    <w:rsid w:val="555F51FD"/>
    <w:rsid w:val="557B6504"/>
    <w:rsid w:val="55A1092B"/>
    <w:rsid w:val="55A7496D"/>
    <w:rsid w:val="55CB5182"/>
    <w:rsid w:val="55DA6C20"/>
    <w:rsid w:val="562A2954"/>
    <w:rsid w:val="568E431C"/>
    <w:rsid w:val="56E37821"/>
    <w:rsid w:val="56F75417"/>
    <w:rsid w:val="570A2909"/>
    <w:rsid w:val="572C778B"/>
    <w:rsid w:val="574E7EDB"/>
    <w:rsid w:val="57833C42"/>
    <w:rsid w:val="57BE3920"/>
    <w:rsid w:val="57C03AF9"/>
    <w:rsid w:val="58126A55"/>
    <w:rsid w:val="58151BB1"/>
    <w:rsid w:val="581C2F95"/>
    <w:rsid w:val="587D6432"/>
    <w:rsid w:val="588B45B1"/>
    <w:rsid w:val="58B3533F"/>
    <w:rsid w:val="59092ACD"/>
    <w:rsid w:val="593334E7"/>
    <w:rsid w:val="59374BD6"/>
    <w:rsid w:val="59486232"/>
    <w:rsid w:val="598322C1"/>
    <w:rsid w:val="5996511E"/>
    <w:rsid w:val="59D71067"/>
    <w:rsid w:val="59EA3095"/>
    <w:rsid w:val="59F810F4"/>
    <w:rsid w:val="5A0D093F"/>
    <w:rsid w:val="5A2B23E8"/>
    <w:rsid w:val="5A2E2F8C"/>
    <w:rsid w:val="5A4B6DE5"/>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E8074B"/>
    <w:rsid w:val="5DFE20A2"/>
    <w:rsid w:val="5E166DF3"/>
    <w:rsid w:val="5E19591D"/>
    <w:rsid w:val="5E2564C9"/>
    <w:rsid w:val="5E28451F"/>
    <w:rsid w:val="5E651586"/>
    <w:rsid w:val="5EA46A55"/>
    <w:rsid w:val="5EEB6B8C"/>
    <w:rsid w:val="5F0B2BD2"/>
    <w:rsid w:val="5F1A23B9"/>
    <w:rsid w:val="5F1E3A23"/>
    <w:rsid w:val="5F316B57"/>
    <w:rsid w:val="5F480C02"/>
    <w:rsid w:val="5F4D235C"/>
    <w:rsid w:val="5F962FDA"/>
    <w:rsid w:val="5FA217DE"/>
    <w:rsid w:val="5FDC3DC8"/>
    <w:rsid w:val="5FE67574"/>
    <w:rsid w:val="60140197"/>
    <w:rsid w:val="60533864"/>
    <w:rsid w:val="60A529E5"/>
    <w:rsid w:val="60AC1880"/>
    <w:rsid w:val="60B66F05"/>
    <w:rsid w:val="60B82DEF"/>
    <w:rsid w:val="60CD02D5"/>
    <w:rsid w:val="61254459"/>
    <w:rsid w:val="614C5661"/>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372D20"/>
    <w:rsid w:val="649C6A24"/>
    <w:rsid w:val="64F17018"/>
    <w:rsid w:val="65056D90"/>
    <w:rsid w:val="655B3131"/>
    <w:rsid w:val="655C588F"/>
    <w:rsid w:val="6570156B"/>
    <w:rsid w:val="65751AB1"/>
    <w:rsid w:val="659B6CA7"/>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D0F6A49"/>
    <w:rsid w:val="6D1F31F4"/>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9D7209"/>
    <w:rsid w:val="75CE5C69"/>
    <w:rsid w:val="75D53E03"/>
    <w:rsid w:val="761C5383"/>
    <w:rsid w:val="76306488"/>
    <w:rsid w:val="763F50F4"/>
    <w:rsid w:val="764012EF"/>
    <w:rsid w:val="764669D8"/>
    <w:rsid w:val="764D1957"/>
    <w:rsid w:val="76727EF1"/>
    <w:rsid w:val="76B90BF1"/>
    <w:rsid w:val="76C10855"/>
    <w:rsid w:val="76D9385B"/>
    <w:rsid w:val="772C4E12"/>
    <w:rsid w:val="7731197E"/>
    <w:rsid w:val="774C7368"/>
    <w:rsid w:val="776D40FC"/>
    <w:rsid w:val="778E42B9"/>
    <w:rsid w:val="7792432A"/>
    <w:rsid w:val="77ED2EBA"/>
    <w:rsid w:val="784672CE"/>
    <w:rsid w:val="78520599"/>
    <w:rsid w:val="785F571A"/>
    <w:rsid w:val="78667E0F"/>
    <w:rsid w:val="788263AC"/>
    <w:rsid w:val="78871855"/>
    <w:rsid w:val="78D57B86"/>
    <w:rsid w:val="797C6204"/>
    <w:rsid w:val="79912F5A"/>
    <w:rsid w:val="79985EC1"/>
    <w:rsid w:val="79C2274F"/>
    <w:rsid w:val="7A185122"/>
    <w:rsid w:val="7A1977D0"/>
    <w:rsid w:val="7A2B13AB"/>
    <w:rsid w:val="7A436791"/>
    <w:rsid w:val="7ABA563F"/>
    <w:rsid w:val="7AEC30B1"/>
    <w:rsid w:val="7AF161AD"/>
    <w:rsid w:val="7B03110F"/>
    <w:rsid w:val="7B1C48C7"/>
    <w:rsid w:val="7B4A3DB2"/>
    <w:rsid w:val="7B8F40D2"/>
    <w:rsid w:val="7BA72ACC"/>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93D31"/>
    <w:pPr>
      <w:widowControl w:val="0"/>
      <w:jc w:val="both"/>
    </w:pPr>
    <w:rPr>
      <w:rFonts w:ascii="Calibri" w:hAnsi="Calibri"/>
      <w:kern w:val="2"/>
      <w:sz w:val="21"/>
      <w:szCs w:val="24"/>
    </w:rPr>
  </w:style>
  <w:style w:type="paragraph" w:styleId="1">
    <w:name w:val="heading 1"/>
    <w:basedOn w:val="a"/>
    <w:next w:val="a"/>
    <w:qFormat/>
    <w:rsid w:val="00B93D31"/>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unhideWhenUsed/>
    <w:qFormat/>
    <w:rsid w:val="00B93D31"/>
    <w:pPr>
      <w:keepNext/>
      <w:keepLines/>
      <w:spacing w:line="413" w:lineRule="auto"/>
      <w:outlineLvl w:val="1"/>
    </w:pPr>
    <w:rPr>
      <w:rFonts w:ascii="Arial" w:eastAsia="黑体" w:hAnsi="Arial"/>
      <w:b/>
      <w:sz w:val="32"/>
    </w:rPr>
  </w:style>
  <w:style w:type="paragraph" w:styleId="3">
    <w:name w:val="heading 3"/>
    <w:basedOn w:val="a"/>
    <w:next w:val="a"/>
    <w:unhideWhenUsed/>
    <w:qFormat/>
    <w:rsid w:val="00B93D31"/>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rsid w:val="00B93D31"/>
    <w:pPr>
      <w:ind w:leftChars="400" w:left="840"/>
    </w:pPr>
  </w:style>
  <w:style w:type="paragraph" w:styleId="a3">
    <w:name w:val="footer"/>
    <w:basedOn w:val="a"/>
    <w:qFormat/>
    <w:rsid w:val="00B93D31"/>
    <w:pPr>
      <w:tabs>
        <w:tab w:val="center" w:pos="4153"/>
        <w:tab w:val="right" w:pos="8306"/>
      </w:tabs>
      <w:snapToGrid w:val="0"/>
      <w:jc w:val="left"/>
    </w:pPr>
    <w:rPr>
      <w:sz w:val="18"/>
    </w:rPr>
  </w:style>
  <w:style w:type="paragraph" w:styleId="a4">
    <w:name w:val="header"/>
    <w:basedOn w:val="a"/>
    <w:qFormat/>
    <w:rsid w:val="00B93D3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qFormat/>
    <w:rsid w:val="00B93D31"/>
  </w:style>
  <w:style w:type="paragraph" w:styleId="20">
    <w:name w:val="toc 2"/>
    <w:basedOn w:val="a"/>
    <w:next w:val="a"/>
    <w:qFormat/>
    <w:rsid w:val="00B93D31"/>
    <w:pPr>
      <w:ind w:leftChars="200" w:left="420"/>
    </w:pPr>
  </w:style>
  <w:style w:type="paragraph" w:styleId="a5">
    <w:name w:val="Normal (Web)"/>
    <w:basedOn w:val="a"/>
    <w:qFormat/>
    <w:rsid w:val="00B93D31"/>
    <w:pPr>
      <w:spacing w:before="100" w:beforeAutospacing="1" w:after="100" w:afterAutospacing="1"/>
      <w:jc w:val="left"/>
    </w:pPr>
    <w:rPr>
      <w:kern w:val="0"/>
      <w:sz w:val="24"/>
    </w:rPr>
  </w:style>
  <w:style w:type="character" w:styleId="a6">
    <w:name w:val="FollowedHyperlink"/>
    <w:qFormat/>
    <w:rsid w:val="00B93D31"/>
    <w:rPr>
      <w:color w:val="800080"/>
      <w:u w:val="single"/>
    </w:rPr>
  </w:style>
  <w:style w:type="character" w:styleId="a7">
    <w:name w:val="Hyperlink"/>
    <w:qFormat/>
    <w:rsid w:val="00B93D31"/>
    <w:rPr>
      <w:color w:val="0000FF"/>
      <w:u w:val="single"/>
    </w:rPr>
  </w:style>
  <w:style w:type="paragraph" w:customStyle="1" w:styleId="11">
    <w:name w:val="无间隔1"/>
    <w:uiPriority w:val="1"/>
    <w:qFormat/>
    <w:rsid w:val="00B93D31"/>
    <w:rPr>
      <w:rFonts w:ascii="Calibri" w:hAnsi="Calibri" w:cs="黑体"/>
      <w:sz w:val="22"/>
      <w:szCs w:val="22"/>
    </w:rPr>
  </w:style>
  <w:style w:type="character" w:customStyle="1" w:styleId="mw-headline">
    <w:name w:val="mw-headline"/>
    <w:qFormat/>
    <w:rsid w:val="00B93D31"/>
  </w:style>
  <w:style w:type="paragraph" w:styleId="a8">
    <w:name w:val="Document Map"/>
    <w:basedOn w:val="a"/>
    <w:link w:val="Char"/>
    <w:rsid w:val="001313D0"/>
    <w:rPr>
      <w:rFonts w:ascii="宋体"/>
      <w:sz w:val="18"/>
      <w:szCs w:val="18"/>
    </w:rPr>
  </w:style>
  <w:style w:type="character" w:customStyle="1" w:styleId="Char">
    <w:name w:val="文档结构图 Char"/>
    <w:basedOn w:val="a0"/>
    <w:link w:val="a8"/>
    <w:rsid w:val="001313D0"/>
    <w:rPr>
      <w:rFonts w:ascii="宋体" w:hAnsi="Calibr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fanyi.baidu.com/?aldtype=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3295</Words>
  <Characters>18782</Characters>
  <Application>Microsoft Office Word</Application>
  <DocSecurity>0</DocSecurity>
  <Lines>156</Lines>
  <Paragraphs>44</Paragraphs>
  <ScaleCrop>false</ScaleCrop>
  <Company/>
  <LinksUpToDate>false</LinksUpToDate>
  <CharactersWithSpaces>22033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2014-10-29T12:08:00Z</dcterms:created>
  <dcterms:modified xsi:type="dcterms:W3CDTF">2018-10-31T03:40:00Z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